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49B1F" w14:textId="2AD9D028" w:rsidR="00924C81" w:rsidRDefault="006A4690" w:rsidP="00583899">
      <w:pPr>
        <w:spacing w:after="0" w:line="480" w:lineRule="auto"/>
        <w:jc w:val="both"/>
        <w:rPr>
          <w:b/>
          <w:lang w:val="en-GB"/>
        </w:rPr>
      </w:pPr>
      <w:r>
        <w:rPr>
          <w:b/>
          <w:lang w:val="en-GB"/>
        </w:rPr>
        <w:t>BRAVO AND WOX5</w:t>
      </w:r>
      <w:r w:rsidR="00924C81">
        <w:rPr>
          <w:b/>
          <w:lang w:val="en-GB"/>
        </w:rPr>
        <w:t xml:space="preserve"> </w:t>
      </w:r>
      <w:r w:rsidR="000B3BE4">
        <w:rPr>
          <w:b/>
          <w:lang w:val="en-GB"/>
        </w:rPr>
        <w:t>CONTROL</w:t>
      </w:r>
      <w:r w:rsidR="00924C81">
        <w:rPr>
          <w:b/>
          <w:lang w:val="en-GB"/>
        </w:rPr>
        <w:t xml:space="preserve"> ROOT SURVIVAL</w:t>
      </w:r>
      <w:r w:rsidR="000B3BE4">
        <w:rPr>
          <w:b/>
          <w:lang w:val="en-GB"/>
        </w:rPr>
        <w:t xml:space="preserve"> FROM THE STEM CELL NICHE</w:t>
      </w:r>
    </w:p>
    <w:p w14:paraId="5E6FDF7C" w14:textId="77777777" w:rsidR="002F2957" w:rsidRPr="00DB632A" w:rsidRDefault="002F2957" w:rsidP="00583899">
      <w:pPr>
        <w:spacing w:after="0" w:line="480" w:lineRule="auto"/>
        <w:jc w:val="both"/>
        <w:rPr>
          <w:lang w:val="en-GB"/>
        </w:rPr>
      </w:pPr>
    </w:p>
    <w:p w14:paraId="04DD6F1E" w14:textId="18493E59" w:rsidR="002F2957" w:rsidRPr="00DF13E9" w:rsidRDefault="002F2957" w:rsidP="00583899">
      <w:pPr>
        <w:spacing w:after="0" w:line="480" w:lineRule="auto"/>
        <w:jc w:val="both"/>
        <w:rPr>
          <w:lang w:val="en-GB"/>
        </w:rPr>
      </w:pPr>
      <w:r w:rsidRPr="00DB632A">
        <w:rPr>
          <w:lang w:val="en-GB"/>
        </w:rPr>
        <w:t>Nadja Bosch</w:t>
      </w:r>
      <w:r w:rsidRPr="00DB632A">
        <w:rPr>
          <w:vertAlign w:val="superscript"/>
          <w:lang w:val="en-GB"/>
        </w:rPr>
        <w:t>1</w:t>
      </w:r>
      <w:r w:rsidR="008E1DC9">
        <w:rPr>
          <w:vertAlign w:val="superscript"/>
          <w:lang w:val="en-GB"/>
        </w:rPr>
        <w:t>*</w:t>
      </w:r>
      <w:r w:rsidRPr="00DB632A">
        <w:rPr>
          <w:lang w:val="en-GB"/>
        </w:rPr>
        <w:t>, Isabel Beteg</w:t>
      </w:r>
      <w:r w:rsidRPr="00583899">
        <w:rPr>
          <w:rFonts w:eastAsia="Helvetica"/>
          <w:lang w:val="en-GB"/>
        </w:rPr>
        <w:t>ón-</w:t>
      </w:r>
      <w:r w:rsidRPr="00583899">
        <w:rPr>
          <w:lang w:val="en-GB"/>
        </w:rPr>
        <w:t>Putze</w:t>
      </w:r>
      <w:r w:rsidRPr="00DB632A">
        <w:rPr>
          <w:vertAlign w:val="superscript"/>
          <w:lang w:val="en-GB"/>
        </w:rPr>
        <w:t>1</w:t>
      </w:r>
      <w:r w:rsidR="008E1DC9">
        <w:rPr>
          <w:vertAlign w:val="superscript"/>
          <w:lang w:val="en-GB"/>
        </w:rPr>
        <w:t>*</w:t>
      </w:r>
      <w:r w:rsidRPr="00DB632A">
        <w:rPr>
          <w:lang w:val="en-GB"/>
        </w:rPr>
        <w:t xml:space="preserve">, </w:t>
      </w:r>
      <w:r w:rsidRPr="00DF13E9">
        <w:rPr>
          <w:lang w:val="en-GB"/>
        </w:rPr>
        <w:t>Josep Mercadal</w:t>
      </w:r>
      <w:r w:rsidRPr="00DF13E9">
        <w:rPr>
          <w:vertAlign w:val="superscript"/>
          <w:lang w:val="en-GB"/>
        </w:rPr>
        <w:t>2</w:t>
      </w:r>
      <w:r w:rsidR="00DC0E20">
        <w:rPr>
          <w:vertAlign w:val="superscript"/>
          <w:lang w:val="en-GB"/>
        </w:rPr>
        <w:t>,3</w:t>
      </w:r>
      <w:r w:rsidRPr="00DF13E9">
        <w:rPr>
          <w:lang w:val="en-GB"/>
        </w:rPr>
        <w:t xml:space="preserve">, </w:t>
      </w:r>
      <w:r w:rsidR="002C3DFF" w:rsidRPr="00DF13E9">
        <w:rPr>
          <w:lang w:val="en-GB"/>
        </w:rPr>
        <w:t>Ainoa Planas</w:t>
      </w:r>
      <w:r w:rsidR="004C2793" w:rsidRPr="00DF13E9">
        <w:rPr>
          <w:lang w:val="en-GB"/>
        </w:rPr>
        <w:t>-Riverola</w:t>
      </w:r>
      <w:r w:rsidR="002C3DFF" w:rsidRPr="00DF13E9">
        <w:rPr>
          <w:vertAlign w:val="superscript"/>
          <w:lang w:val="en-GB"/>
        </w:rPr>
        <w:t>1</w:t>
      </w:r>
      <w:r w:rsidR="002C3DFF" w:rsidRPr="00DF13E9">
        <w:rPr>
          <w:lang w:val="en-GB"/>
        </w:rPr>
        <w:t xml:space="preserve">, </w:t>
      </w:r>
      <w:r w:rsidRPr="00DF13E9">
        <w:rPr>
          <w:lang w:val="en-GB"/>
        </w:rPr>
        <w:t>Josep Vilarrasa-Blasi</w:t>
      </w:r>
      <w:r w:rsidR="00150784" w:rsidRPr="00DF13E9">
        <w:rPr>
          <w:vertAlign w:val="superscript"/>
          <w:lang w:val="en-GB"/>
        </w:rPr>
        <w:t>1,</w:t>
      </w:r>
      <w:r w:rsidR="00DC0E20">
        <w:rPr>
          <w:vertAlign w:val="superscript"/>
          <w:lang w:val="en-GB"/>
        </w:rPr>
        <w:t>4</w:t>
      </w:r>
      <w:r w:rsidRPr="00DF13E9">
        <w:rPr>
          <w:lang w:val="en-GB"/>
        </w:rPr>
        <w:t xml:space="preserve">, </w:t>
      </w:r>
      <w:r w:rsidR="002C3DFF" w:rsidRPr="00DF13E9">
        <w:rPr>
          <w:lang w:val="en-GB"/>
        </w:rPr>
        <w:t>David Frigola</w:t>
      </w:r>
      <w:r w:rsidR="002C3DFF" w:rsidRPr="00DF13E9">
        <w:rPr>
          <w:vertAlign w:val="superscript"/>
          <w:lang w:val="en-GB"/>
        </w:rPr>
        <w:t>2</w:t>
      </w:r>
      <w:r w:rsidR="002C3DFF" w:rsidRPr="00DF13E9">
        <w:rPr>
          <w:lang w:val="en-GB"/>
        </w:rPr>
        <w:t xml:space="preserve">, </w:t>
      </w:r>
      <w:r w:rsidR="001D081D">
        <w:rPr>
          <w:lang w:val="en-GB"/>
        </w:rPr>
        <w:t>Rebecca Corinna</w:t>
      </w:r>
      <w:r w:rsidR="00F6205E">
        <w:rPr>
          <w:lang w:val="en-GB"/>
        </w:rPr>
        <w:t>-</w:t>
      </w:r>
      <w:r w:rsidR="001D081D">
        <w:rPr>
          <w:lang w:val="en-GB"/>
        </w:rPr>
        <w:t>Burkart</w:t>
      </w:r>
      <w:r w:rsidR="00DC0E20">
        <w:rPr>
          <w:vertAlign w:val="superscript"/>
          <w:lang w:val="en-GB"/>
        </w:rPr>
        <w:t>5</w:t>
      </w:r>
      <w:r w:rsidR="00F96206">
        <w:rPr>
          <w:lang w:val="en-GB"/>
        </w:rPr>
        <w:t>,</w:t>
      </w:r>
      <w:r w:rsidR="00CC5995" w:rsidRPr="00DF13E9">
        <w:rPr>
          <w:lang w:val="en-GB"/>
        </w:rPr>
        <w:t xml:space="preserve"> Cristina Mart</w:t>
      </w:r>
      <w:r w:rsidR="00CC5995" w:rsidRPr="00DF13E9">
        <w:rPr>
          <w:rFonts w:eastAsia="Helvetica"/>
          <w:lang w:val="en-GB"/>
        </w:rPr>
        <w:t>ínez</w:t>
      </w:r>
      <w:r w:rsidR="00DC0E20">
        <w:rPr>
          <w:vertAlign w:val="superscript"/>
          <w:lang w:val="en-GB"/>
        </w:rPr>
        <w:t>6</w:t>
      </w:r>
      <w:r w:rsidR="00CC5995" w:rsidRPr="00DF13E9">
        <w:rPr>
          <w:rFonts w:eastAsia="Helvetica"/>
          <w:lang w:val="en-GB"/>
        </w:rPr>
        <w:t>,</w:t>
      </w:r>
      <w:r w:rsidR="00F96206">
        <w:rPr>
          <w:rFonts w:eastAsia="Helvetica"/>
          <w:lang w:val="en-GB"/>
        </w:rPr>
        <w:t xml:space="preserve"> </w:t>
      </w:r>
      <w:r w:rsidR="00CC5995" w:rsidRPr="00DF13E9">
        <w:rPr>
          <w:lang w:val="en-GB"/>
        </w:rPr>
        <w:t>Y</w:t>
      </w:r>
      <w:r w:rsidRPr="00DF13E9">
        <w:rPr>
          <w:lang w:val="en-GB"/>
        </w:rPr>
        <w:t>vonne Stahl</w:t>
      </w:r>
      <w:r w:rsidR="00DC0E20">
        <w:rPr>
          <w:vertAlign w:val="superscript"/>
          <w:lang w:val="en-GB"/>
        </w:rPr>
        <w:t>5</w:t>
      </w:r>
      <w:r w:rsidRPr="00DF13E9">
        <w:rPr>
          <w:lang w:val="en-GB"/>
        </w:rPr>
        <w:t>, Salom</w:t>
      </w:r>
      <w:r w:rsidRPr="00DF13E9">
        <w:rPr>
          <w:rFonts w:eastAsia="Helvetica"/>
          <w:lang w:val="en-GB"/>
        </w:rPr>
        <w:t>é Prat</w:t>
      </w:r>
      <w:r w:rsidR="00DC0E20">
        <w:rPr>
          <w:vertAlign w:val="superscript"/>
          <w:lang w:val="en-GB"/>
        </w:rPr>
        <w:t>6</w:t>
      </w:r>
      <w:r w:rsidRPr="00DF13E9">
        <w:rPr>
          <w:rFonts w:eastAsia="Helvetica"/>
          <w:lang w:val="en-GB"/>
        </w:rPr>
        <w:t>, Marta Ibañe</w:t>
      </w:r>
      <w:r w:rsidRPr="00DF13E9">
        <w:rPr>
          <w:lang w:val="en-GB"/>
        </w:rPr>
        <w:t>s</w:t>
      </w:r>
      <w:r w:rsidRPr="00DF13E9">
        <w:rPr>
          <w:vertAlign w:val="superscript"/>
          <w:lang w:val="en-GB"/>
        </w:rPr>
        <w:t>2</w:t>
      </w:r>
      <w:r w:rsidR="00DC0E20">
        <w:rPr>
          <w:vertAlign w:val="superscript"/>
          <w:lang w:val="en-GB"/>
        </w:rPr>
        <w:t>,3</w:t>
      </w:r>
      <w:r w:rsidRPr="00DF13E9">
        <w:rPr>
          <w:lang w:val="en-GB"/>
        </w:rPr>
        <w:t xml:space="preserve"> and Ana I. Ca</w:t>
      </w:r>
      <w:r w:rsidRPr="00DF13E9">
        <w:rPr>
          <w:rFonts w:eastAsia="Helvetica"/>
          <w:lang w:val="en-GB"/>
        </w:rPr>
        <w:t>ño-Delgado</w:t>
      </w:r>
      <w:r w:rsidRPr="00DF13E9">
        <w:rPr>
          <w:vertAlign w:val="superscript"/>
          <w:lang w:val="en-GB"/>
        </w:rPr>
        <w:t>1</w:t>
      </w:r>
    </w:p>
    <w:p w14:paraId="3DFC87EC" w14:textId="77777777" w:rsidR="002F2957" w:rsidRPr="00DF13E9" w:rsidRDefault="002F2957" w:rsidP="00583899">
      <w:pPr>
        <w:spacing w:after="0" w:line="480" w:lineRule="auto"/>
        <w:jc w:val="both"/>
        <w:rPr>
          <w:lang w:val="en-GB"/>
        </w:rPr>
      </w:pPr>
    </w:p>
    <w:p w14:paraId="1BF74127" w14:textId="77777777" w:rsidR="002F2957" w:rsidRPr="00583899" w:rsidRDefault="002F2957" w:rsidP="00583899">
      <w:pPr>
        <w:spacing w:after="0" w:line="480" w:lineRule="auto"/>
        <w:jc w:val="both"/>
        <w:rPr>
          <w:vertAlign w:val="superscript"/>
          <w:lang w:val="en-GB"/>
        </w:rPr>
      </w:pPr>
      <w:r w:rsidRPr="00515820">
        <w:rPr>
          <w:vertAlign w:val="superscript"/>
          <w:lang w:val="en-GB"/>
        </w:rPr>
        <w:t>1</w:t>
      </w:r>
      <w:r w:rsidRPr="00515820">
        <w:rPr>
          <w:lang w:val="en-GB"/>
        </w:rPr>
        <w:t>Department of Molecular Genetics, Centre for Research in Agricultural Genomics (CRAG) CSIC-IRTA-UAB-UB, Campus UAB (</w:t>
      </w:r>
      <w:proofErr w:type="spellStart"/>
      <w:r w:rsidRPr="00515820">
        <w:rPr>
          <w:lang w:val="en-GB"/>
        </w:rPr>
        <w:t>Cerdanyola</w:t>
      </w:r>
      <w:proofErr w:type="spellEnd"/>
      <w:r w:rsidRPr="00515820">
        <w:rPr>
          <w:lang w:val="en-GB"/>
        </w:rPr>
        <w:t xml:space="preserve"> del </w:t>
      </w:r>
      <w:proofErr w:type="spellStart"/>
      <w:r w:rsidRPr="00515820">
        <w:rPr>
          <w:lang w:val="en-GB"/>
        </w:rPr>
        <w:t>Vallès</w:t>
      </w:r>
      <w:proofErr w:type="spellEnd"/>
      <w:r w:rsidRPr="00515820">
        <w:rPr>
          <w:lang w:val="en-GB"/>
        </w:rPr>
        <w:t>), 08193 Barcelona, Spain.</w:t>
      </w:r>
    </w:p>
    <w:p w14:paraId="778B3587" w14:textId="77777777" w:rsidR="002F2957" w:rsidRDefault="002F2957" w:rsidP="00583899">
      <w:pPr>
        <w:spacing w:after="0" w:line="480" w:lineRule="auto"/>
        <w:jc w:val="both"/>
        <w:rPr>
          <w:lang w:val="es-ES"/>
        </w:rPr>
      </w:pPr>
      <w:r w:rsidRPr="006F7A7E">
        <w:rPr>
          <w:vertAlign w:val="superscript"/>
          <w:lang w:val="es-ES"/>
        </w:rPr>
        <w:t>2</w:t>
      </w:r>
      <w:r w:rsidRPr="006F7A7E">
        <w:rPr>
          <w:lang w:val="es-ES"/>
        </w:rPr>
        <w:t xml:space="preserve">Departament </w:t>
      </w:r>
      <w:r w:rsidR="00DC0E20">
        <w:rPr>
          <w:lang w:val="es-ES"/>
        </w:rPr>
        <w:t xml:space="preserve">de </w:t>
      </w:r>
      <w:proofErr w:type="spellStart"/>
      <w:r w:rsidR="00DC0E20">
        <w:rPr>
          <w:lang w:val="es-ES"/>
        </w:rPr>
        <w:t>Matèria</w:t>
      </w:r>
      <w:proofErr w:type="spellEnd"/>
      <w:r w:rsidR="00DC0E20">
        <w:rPr>
          <w:lang w:val="es-ES"/>
        </w:rPr>
        <w:t xml:space="preserve"> Condensada</w:t>
      </w:r>
      <w:r w:rsidRPr="006F7A7E">
        <w:rPr>
          <w:lang w:val="es-ES"/>
        </w:rPr>
        <w:t xml:space="preserve">, </w:t>
      </w:r>
      <w:proofErr w:type="spellStart"/>
      <w:r w:rsidRPr="006F7A7E">
        <w:rPr>
          <w:lang w:val="es-ES"/>
        </w:rPr>
        <w:t>Facultat</w:t>
      </w:r>
      <w:proofErr w:type="spellEnd"/>
      <w:r w:rsidRPr="006F7A7E">
        <w:rPr>
          <w:lang w:val="es-ES"/>
        </w:rPr>
        <w:t xml:space="preserve"> de Física, </w:t>
      </w:r>
      <w:proofErr w:type="spellStart"/>
      <w:r w:rsidRPr="006F7A7E">
        <w:rPr>
          <w:lang w:val="es-ES"/>
        </w:rPr>
        <w:t>Universitat</w:t>
      </w:r>
      <w:proofErr w:type="spellEnd"/>
      <w:r w:rsidRPr="006F7A7E">
        <w:rPr>
          <w:lang w:val="es-ES"/>
        </w:rPr>
        <w:t xml:space="preserve"> de Barcelona, 08028 Barcelona, </w:t>
      </w:r>
      <w:proofErr w:type="spellStart"/>
      <w:r w:rsidRPr="006F7A7E">
        <w:rPr>
          <w:lang w:val="es-ES"/>
        </w:rPr>
        <w:t>Spain</w:t>
      </w:r>
      <w:proofErr w:type="spellEnd"/>
      <w:r w:rsidRPr="006F7A7E">
        <w:rPr>
          <w:lang w:val="es-ES"/>
        </w:rPr>
        <w:t>.</w:t>
      </w:r>
    </w:p>
    <w:p w14:paraId="32917D5F" w14:textId="77777777" w:rsidR="00DC0E20" w:rsidRPr="00762758" w:rsidRDefault="00DC0E20" w:rsidP="00583899">
      <w:pPr>
        <w:spacing w:after="0" w:line="480" w:lineRule="auto"/>
        <w:jc w:val="both"/>
        <w:rPr>
          <w:vertAlign w:val="superscript"/>
          <w:lang w:val="en-US"/>
        </w:rPr>
      </w:pPr>
      <w:r w:rsidRPr="00762758">
        <w:rPr>
          <w:vertAlign w:val="superscript"/>
          <w:lang w:val="en-US"/>
        </w:rPr>
        <w:t>3</w:t>
      </w:r>
      <w:r w:rsidRPr="00762758">
        <w:rPr>
          <w:lang w:val="en-US"/>
        </w:rPr>
        <w:t>Universitat de Barcelona Institute of Complex Systems (UBICS), Barcelona, Spain</w:t>
      </w:r>
    </w:p>
    <w:p w14:paraId="12836CC6" w14:textId="77777777" w:rsidR="00150784" w:rsidRPr="00DB632A" w:rsidRDefault="00DC0E20" w:rsidP="00583899">
      <w:pPr>
        <w:spacing w:after="0" w:line="480" w:lineRule="auto"/>
        <w:jc w:val="both"/>
        <w:rPr>
          <w:lang w:val="en-GB"/>
        </w:rPr>
      </w:pPr>
      <w:r>
        <w:rPr>
          <w:vertAlign w:val="superscript"/>
          <w:lang w:val="en-GB"/>
        </w:rPr>
        <w:t>4</w:t>
      </w:r>
      <w:r w:rsidR="00150784" w:rsidRPr="00583899">
        <w:rPr>
          <w:lang w:val="en-GB"/>
        </w:rPr>
        <w:t>Present address: Carnegie Institution for Science, Department of Plant Biolo</w:t>
      </w:r>
      <w:r w:rsidR="00150784" w:rsidRPr="00DB632A">
        <w:rPr>
          <w:lang w:val="en-GB"/>
        </w:rPr>
        <w:t xml:space="preserve">gy, 260 Panama St. </w:t>
      </w:r>
      <w:r w:rsidR="00150784" w:rsidRPr="00583899">
        <w:rPr>
          <w:lang w:val="en-GB"/>
        </w:rPr>
        <w:t>Stanford, CA 94305, USA</w:t>
      </w:r>
    </w:p>
    <w:p w14:paraId="56F09170" w14:textId="77777777" w:rsidR="002F2957" w:rsidRPr="00515820" w:rsidRDefault="00DC0E20" w:rsidP="00583899">
      <w:pPr>
        <w:spacing w:after="0" w:line="480" w:lineRule="auto"/>
        <w:jc w:val="both"/>
        <w:rPr>
          <w:vertAlign w:val="superscript"/>
          <w:lang w:val="en-GB"/>
        </w:rPr>
      </w:pPr>
      <w:r>
        <w:rPr>
          <w:vertAlign w:val="superscript"/>
          <w:lang w:val="en-GB"/>
        </w:rPr>
        <w:t>5</w:t>
      </w:r>
      <w:r w:rsidR="002F2957" w:rsidRPr="00515820">
        <w:rPr>
          <w:lang w:val="en-GB"/>
        </w:rPr>
        <w:t xml:space="preserve">Institute for Developmental Genetics, Heinrich Heine University, </w:t>
      </w:r>
      <w:proofErr w:type="spellStart"/>
      <w:r w:rsidR="002F2957" w:rsidRPr="00515820">
        <w:rPr>
          <w:lang w:val="en-GB"/>
        </w:rPr>
        <w:t>Universitätsstraße</w:t>
      </w:r>
      <w:proofErr w:type="spellEnd"/>
      <w:r w:rsidR="002F2957" w:rsidRPr="00515820">
        <w:rPr>
          <w:lang w:val="en-GB"/>
        </w:rPr>
        <w:t xml:space="preserve"> 1, Düsseldorf 40225, Germany.</w:t>
      </w:r>
    </w:p>
    <w:p w14:paraId="660867A7" w14:textId="77777777" w:rsidR="002F2957" w:rsidRPr="00D504BD" w:rsidRDefault="00DC0E20" w:rsidP="00583899">
      <w:pPr>
        <w:spacing w:after="0" w:line="480" w:lineRule="auto"/>
        <w:jc w:val="both"/>
        <w:rPr>
          <w:lang w:val="en-GB"/>
        </w:rPr>
      </w:pPr>
      <w:r>
        <w:rPr>
          <w:vertAlign w:val="superscript"/>
          <w:lang w:val="en-GB"/>
        </w:rPr>
        <w:t>6</w:t>
      </w:r>
      <w:r w:rsidR="002F2957" w:rsidRPr="00D504BD">
        <w:rPr>
          <w:lang w:val="en-GB"/>
        </w:rPr>
        <w:t xml:space="preserve">Department of Plant Molecular Genetics, Centro Nacional de </w:t>
      </w:r>
      <w:proofErr w:type="spellStart"/>
      <w:r w:rsidR="002F2957" w:rsidRPr="00D504BD">
        <w:rPr>
          <w:lang w:val="en-GB"/>
        </w:rPr>
        <w:t>Biotecnologı́a</w:t>
      </w:r>
      <w:proofErr w:type="spellEnd"/>
      <w:r w:rsidR="002F2957" w:rsidRPr="00D504BD">
        <w:rPr>
          <w:lang w:val="en-GB"/>
        </w:rPr>
        <w:t xml:space="preserve"> (CNB), Darwin 3, Madrid E-28049, Spain.</w:t>
      </w:r>
    </w:p>
    <w:p w14:paraId="6B7D5612" w14:textId="14285C73" w:rsidR="002F2957" w:rsidRPr="008E1DC9" w:rsidRDefault="008E1DC9" w:rsidP="008E1DC9">
      <w:pPr>
        <w:spacing w:after="0" w:line="480" w:lineRule="auto"/>
        <w:jc w:val="both"/>
        <w:rPr>
          <w:lang w:val="en-GB"/>
        </w:rPr>
      </w:pPr>
      <w:r w:rsidRPr="008E1DC9">
        <w:rPr>
          <w:lang w:val="en-GB"/>
        </w:rPr>
        <w:t>*</w:t>
      </w:r>
      <w:r>
        <w:rPr>
          <w:lang w:val="en-GB"/>
        </w:rPr>
        <w:t xml:space="preserve"> </w:t>
      </w:r>
      <w:r w:rsidRPr="008E1DC9">
        <w:rPr>
          <w:lang w:val="en-GB"/>
        </w:rPr>
        <w:t>These authors contributed equally to this work</w:t>
      </w:r>
    </w:p>
    <w:p w14:paraId="425BD9AA" w14:textId="77777777" w:rsidR="002F2957" w:rsidRPr="00583899" w:rsidRDefault="002F2957" w:rsidP="00583899">
      <w:pPr>
        <w:spacing w:after="0" w:line="480" w:lineRule="auto"/>
        <w:jc w:val="both"/>
        <w:outlineLvl w:val="0"/>
        <w:rPr>
          <w:lang w:val="en-GB"/>
        </w:rPr>
      </w:pPr>
      <w:r w:rsidRPr="00D504BD">
        <w:rPr>
          <w:lang w:val="en-GB"/>
        </w:rPr>
        <w:t xml:space="preserve">Corresponding author: </w:t>
      </w:r>
      <w:r w:rsidR="00271B65">
        <w:fldChar w:fldCharType="begin"/>
      </w:r>
      <w:r w:rsidR="00271B65" w:rsidRPr="005A178B">
        <w:rPr>
          <w:lang w:val="en-US"/>
          <w:rPrChange w:id="0" w:author="Isabel Betegon" w:date="2018-05-11T18:04:00Z">
            <w:rPr/>
          </w:rPrChange>
        </w:rPr>
        <w:instrText xml:space="preserve"> HYPERLINK "mailto:ana.cano@cragenomica.es" </w:instrText>
      </w:r>
      <w:r w:rsidR="00271B65">
        <w:fldChar w:fldCharType="separate"/>
      </w:r>
      <w:r w:rsidR="00CC5995" w:rsidRPr="00583899">
        <w:rPr>
          <w:rStyle w:val="Hipervnculo"/>
          <w:lang w:val="en-US"/>
        </w:rPr>
        <w:t>ana.cano@cragenomica.es</w:t>
      </w:r>
      <w:r w:rsidR="00271B65">
        <w:rPr>
          <w:rStyle w:val="Hipervnculo"/>
          <w:lang w:val="en-US"/>
        </w:rPr>
        <w:fldChar w:fldCharType="end"/>
      </w:r>
    </w:p>
    <w:p w14:paraId="58BA229A" w14:textId="77777777" w:rsidR="00CC5995" w:rsidRPr="00DB632A" w:rsidRDefault="00CC5995" w:rsidP="00583899">
      <w:pPr>
        <w:spacing w:after="0" w:line="480" w:lineRule="auto"/>
        <w:jc w:val="both"/>
        <w:outlineLvl w:val="0"/>
        <w:rPr>
          <w:color w:val="00000A"/>
          <w:lang w:val="en-GB"/>
        </w:rPr>
      </w:pPr>
    </w:p>
    <w:p w14:paraId="77CE5199" w14:textId="77777777" w:rsidR="002F2957" w:rsidRPr="00DB632A" w:rsidRDefault="002F2957" w:rsidP="00583899">
      <w:pPr>
        <w:spacing w:after="0" w:line="480" w:lineRule="auto"/>
        <w:jc w:val="both"/>
        <w:rPr>
          <w:color w:val="00000A"/>
          <w:lang w:val="en-GB"/>
        </w:rPr>
      </w:pPr>
    </w:p>
    <w:p w14:paraId="411D4AC0" w14:textId="77777777" w:rsidR="002F2957" w:rsidRPr="002C5CEA" w:rsidRDefault="002F2957" w:rsidP="00583899">
      <w:pPr>
        <w:spacing w:after="0" w:line="480" w:lineRule="auto"/>
        <w:jc w:val="both"/>
        <w:rPr>
          <w:color w:val="00000A"/>
          <w:lang w:val="en-GB"/>
        </w:rPr>
      </w:pPr>
    </w:p>
    <w:p w14:paraId="1BC97E72" w14:textId="77777777" w:rsidR="00E21F51" w:rsidRPr="002C5CEA" w:rsidRDefault="00E21F51" w:rsidP="00583899">
      <w:pPr>
        <w:spacing w:after="0" w:line="480" w:lineRule="auto"/>
        <w:jc w:val="both"/>
        <w:rPr>
          <w:color w:val="00000A"/>
          <w:lang w:val="en-GB"/>
        </w:rPr>
      </w:pPr>
    </w:p>
    <w:p w14:paraId="1C0494F6" w14:textId="77777777" w:rsidR="00E21F51" w:rsidRPr="002C5CEA" w:rsidRDefault="00E21F51" w:rsidP="00583899">
      <w:pPr>
        <w:spacing w:after="0" w:line="480" w:lineRule="auto"/>
        <w:jc w:val="both"/>
        <w:rPr>
          <w:color w:val="00000A"/>
          <w:lang w:val="en-GB"/>
        </w:rPr>
      </w:pPr>
    </w:p>
    <w:p w14:paraId="76D36806" w14:textId="77777777" w:rsidR="00E21F51" w:rsidRPr="002C5CEA" w:rsidRDefault="00E21F51" w:rsidP="00583899">
      <w:pPr>
        <w:spacing w:after="0" w:line="480" w:lineRule="auto"/>
        <w:jc w:val="both"/>
        <w:rPr>
          <w:color w:val="00000A"/>
          <w:lang w:val="en-GB"/>
        </w:rPr>
      </w:pPr>
    </w:p>
    <w:p w14:paraId="274A9309" w14:textId="77777777" w:rsidR="00F262DD" w:rsidRDefault="00F262DD" w:rsidP="00CF7850">
      <w:pPr>
        <w:suppressAutoHyphens w:val="0"/>
        <w:spacing w:beforeAutospacing="1" w:after="100" w:afterAutospacing="1" w:line="240" w:lineRule="auto"/>
        <w:jc w:val="both"/>
        <w:rPr>
          <w:sz w:val="24"/>
          <w:szCs w:val="24"/>
          <w:lang w:val="en-GB"/>
        </w:rPr>
      </w:pPr>
    </w:p>
    <w:p w14:paraId="72F786A0" w14:textId="1E81E53C" w:rsidR="00F262DD" w:rsidRDefault="00F262DD" w:rsidP="00CF7850">
      <w:pPr>
        <w:suppressAutoHyphens w:val="0"/>
        <w:spacing w:beforeAutospacing="1" w:after="100" w:afterAutospacing="1" w:line="240" w:lineRule="auto"/>
        <w:jc w:val="both"/>
        <w:rPr>
          <w:sz w:val="24"/>
          <w:szCs w:val="24"/>
          <w:lang w:val="en-GB"/>
        </w:rPr>
      </w:pPr>
    </w:p>
    <w:p w14:paraId="7843EC29" w14:textId="77777777" w:rsidR="007E35F9" w:rsidRDefault="007E35F9" w:rsidP="00CF7850">
      <w:pPr>
        <w:suppressAutoHyphens w:val="0"/>
        <w:spacing w:beforeAutospacing="1" w:after="100" w:afterAutospacing="1" w:line="240" w:lineRule="auto"/>
        <w:jc w:val="both"/>
        <w:rPr>
          <w:sz w:val="24"/>
          <w:szCs w:val="24"/>
          <w:lang w:val="en-GB"/>
        </w:rPr>
      </w:pPr>
    </w:p>
    <w:p w14:paraId="1CF49779" w14:textId="77777777" w:rsidR="00F262DD" w:rsidRDefault="00F262DD" w:rsidP="00CF7850">
      <w:pPr>
        <w:suppressAutoHyphens w:val="0"/>
        <w:spacing w:beforeAutospacing="1" w:after="100" w:afterAutospacing="1" w:line="240" w:lineRule="auto"/>
        <w:jc w:val="both"/>
        <w:rPr>
          <w:sz w:val="24"/>
          <w:szCs w:val="24"/>
          <w:lang w:val="en-GB"/>
        </w:rPr>
      </w:pPr>
    </w:p>
    <w:p w14:paraId="0101692C" w14:textId="77777777" w:rsidR="002F2957" w:rsidRPr="00DB632A" w:rsidRDefault="002F2957" w:rsidP="00583899">
      <w:pPr>
        <w:spacing w:after="0" w:line="480" w:lineRule="auto"/>
        <w:jc w:val="both"/>
        <w:outlineLvl w:val="0"/>
        <w:rPr>
          <w:color w:val="00000A"/>
          <w:lang w:val="en-GB"/>
        </w:rPr>
      </w:pPr>
      <w:commentRangeStart w:id="1"/>
      <w:r w:rsidRPr="00DB632A">
        <w:rPr>
          <w:color w:val="00000A"/>
          <w:lang w:val="en-GB"/>
        </w:rPr>
        <w:lastRenderedPageBreak/>
        <w:t>SUMMARY</w:t>
      </w:r>
      <w:r w:rsidR="0093669C">
        <w:rPr>
          <w:color w:val="00000A"/>
          <w:lang w:val="en-GB"/>
        </w:rPr>
        <w:t xml:space="preserve"> </w:t>
      </w:r>
      <w:commentRangeEnd w:id="1"/>
      <w:r w:rsidR="0093669C">
        <w:rPr>
          <w:rStyle w:val="Refdecomentario"/>
        </w:rPr>
        <w:commentReference w:id="1"/>
      </w:r>
    </w:p>
    <w:p w14:paraId="2E2C7B8D" w14:textId="4B8CA7C7" w:rsidR="0031035A" w:rsidRPr="00515820" w:rsidRDefault="009B4699" w:rsidP="00C366C9">
      <w:pPr>
        <w:spacing w:after="0" w:line="480" w:lineRule="auto"/>
        <w:jc w:val="both"/>
        <w:rPr>
          <w:color w:val="00000A"/>
          <w:lang w:val="en-GB"/>
        </w:rPr>
      </w:pPr>
      <w:commentRangeStart w:id="2"/>
      <w:r w:rsidRPr="00515820">
        <w:rPr>
          <w:color w:val="00000A"/>
          <w:lang w:val="en-GB"/>
        </w:rPr>
        <w:t xml:space="preserve">Brassinosteroids (BRs) </w:t>
      </w:r>
      <w:r w:rsidRPr="00DB632A">
        <w:rPr>
          <w:color w:val="00000A"/>
          <w:lang w:val="en-GB"/>
        </w:rPr>
        <w:t xml:space="preserve">hormones </w:t>
      </w:r>
      <w:r>
        <w:rPr>
          <w:color w:val="00000A"/>
          <w:lang w:val="en-GB"/>
        </w:rPr>
        <w:t>control root</w:t>
      </w:r>
      <w:r w:rsidRPr="00DB632A">
        <w:rPr>
          <w:color w:val="00000A"/>
          <w:lang w:val="en-GB"/>
        </w:rPr>
        <w:t xml:space="preserve"> growth and development. </w:t>
      </w:r>
      <w:r>
        <w:rPr>
          <w:color w:val="00000A"/>
          <w:lang w:val="en-GB"/>
        </w:rPr>
        <w:t xml:space="preserve">In the </w:t>
      </w:r>
      <w:r w:rsidRPr="00741CE2">
        <w:rPr>
          <w:color w:val="00000A"/>
          <w:lang w:val="en-GB"/>
        </w:rPr>
        <w:t xml:space="preserve">quiescent </w:t>
      </w:r>
      <w:r w:rsidRPr="001E44F2">
        <w:rPr>
          <w:color w:val="00000A"/>
          <w:lang w:val="en-GB"/>
        </w:rPr>
        <w:t>centre</w:t>
      </w:r>
      <w:r w:rsidRPr="00741CE2">
        <w:rPr>
          <w:color w:val="00000A"/>
          <w:lang w:val="en-GB"/>
        </w:rPr>
        <w:t xml:space="preserve"> (QC)</w:t>
      </w:r>
      <w:r>
        <w:rPr>
          <w:color w:val="00000A"/>
          <w:lang w:val="en-GB"/>
        </w:rPr>
        <w:t>, BRs regulate BRAVO and WOX5</w:t>
      </w:r>
      <w:r w:rsidR="001055A6">
        <w:rPr>
          <w:color w:val="00000A"/>
          <w:lang w:val="en-GB"/>
        </w:rPr>
        <w:t xml:space="preserve"> transcription factors</w:t>
      </w:r>
      <w:r>
        <w:rPr>
          <w:color w:val="00000A"/>
          <w:lang w:val="en-GB"/>
        </w:rPr>
        <w:t xml:space="preserve">, which repress QC division. </w:t>
      </w:r>
      <w:r w:rsidR="00F262DD">
        <w:rPr>
          <w:color w:val="00000A"/>
          <w:lang w:val="en-GB"/>
        </w:rPr>
        <w:t>Her</w:t>
      </w:r>
      <w:r w:rsidR="00C450C2">
        <w:rPr>
          <w:color w:val="00000A"/>
          <w:lang w:val="en-GB"/>
        </w:rPr>
        <w:t>e</w:t>
      </w:r>
      <w:r w:rsidR="00F262DD">
        <w:rPr>
          <w:color w:val="00000A"/>
          <w:lang w:val="en-GB"/>
        </w:rPr>
        <w:t>, we combined</w:t>
      </w:r>
      <w:r w:rsidR="001055A6">
        <w:rPr>
          <w:color w:val="00000A"/>
          <w:lang w:val="en-GB"/>
        </w:rPr>
        <w:t xml:space="preserve"> </w:t>
      </w:r>
      <w:r w:rsidR="00F262DD">
        <w:rPr>
          <w:color w:val="00000A"/>
          <w:lang w:val="en-GB"/>
        </w:rPr>
        <w:t>experimental</w:t>
      </w:r>
      <w:r w:rsidR="0031035A">
        <w:rPr>
          <w:color w:val="00000A"/>
          <w:lang w:val="en-GB"/>
        </w:rPr>
        <w:t xml:space="preserve"> and mathematical modelling approaches </w:t>
      </w:r>
      <w:r w:rsidR="00F262DD">
        <w:rPr>
          <w:color w:val="00000A"/>
          <w:lang w:val="en-GB"/>
        </w:rPr>
        <w:t>to</w:t>
      </w:r>
      <w:r w:rsidR="0031035A">
        <w:rPr>
          <w:color w:val="00000A"/>
          <w:lang w:val="en-GB"/>
        </w:rPr>
        <w:t xml:space="preserve"> show that BRAV</w:t>
      </w:r>
      <w:r w:rsidRPr="00515820">
        <w:rPr>
          <w:color w:val="00000A"/>
          <w:lang w:val="en-GB"/>
        </w:rPr>
        <w:t xml:space="preserve">O </w:t>
      </w:r>
      <w:r w:rsidR="0031035A">
        <w:rPr>
          <w:color w:val="00000A"/>
          <w:lang w:val="en-GB"/>
        </w:rPr>
        <w:t>and WOX5 interact and regulate each other in the Q</w:t>
      </w:r>
      <w:r>
        <w:rPr>
          <w:color w:val="00000A"/>
          <w:lang w:val="en-GB"/>
        </w:rPr>
        <w:t>C</w:t>
      </w:r>
      <w:r w:rsidR="0031035A">
        <w:rPr>
          <w:color w:val="00000A"/>
          <w:lang w:val="en-GB"/>
        </w:rPr>
        <w:t xml:space="preserve">. Together they are required to maintain the quiescent state of the QC and to </w:t>
      </w:r>
      <w:r w:rsidR="001055A6">
        <w:rPr>
          <w:color w:val="00000A"/>
          <w:lang w:val="en-GB"/>
        </w:rPr>
        <w:t>ensure</w:t>
      </w:r>
      <w:r w:rsidRPr="00515820">
        <w:rPr>
          <w:color w:val="00000A"/>
          <w:lang w:val="en-GB"/>
        </w:rPr>
        <w:t xml:space="preserve"> </w:t>
      </w:r>
      <w:r>
        <w:rPr>
          <w:color w:val="00000A"/>
          <w:lang w:val="en-GB"/>
        </w:rPr>
        <w:t>stele</w:t>
      </w:r>
      <w:r w:rsidRPr="00515820">
        <w:rPr>
          <w:color w:val="00000A"/>
          <w:lang w:val="en-GB"/>
        </w:rPr>
        <w:t xml:space="preserve"> stem cell recovery in response to DNA damage</w:t>
      </w:r>
      <w:commentRangeEnd w:id="2"/>
      <w:r w:rsidR="008B3FC9">
        <w:rPr>
          <w:rStyle w:val="Refdecomentario"/>
        </w:rPr>
        <w:commentReference w:id="2"/>
      </w:r>
      <w:r w:rsidR="001055A6">
        <w:rPr>
          <w:color w:val="00000A"/>
          <w:lang w:val="en-GB"/>
        </w:rPr>
        <w:t xml:space="preserve">. </w:t>
      </w:r>
      <w:r w:rsidR="00F262DD">
        <w:rPr>
          <w:color w:val="00000A"/>
          <w:lang w:val="en-GB"/>
        </w:rPr>
        <w:t xml:space="preserve"> </w:t>
      </w:r>
    </w:p>
    <w:p w14:paraId="7B8C9D66" w14:textId="77777777" w:rsidR="009B4699" w:rsidRDefault="009B4699" w:rsidP="00583899">
      <w:pPr>
        <w:spacing w:after="0" w:line="480" w:lineRule="auto"/>
        <w:jc w:val="both"/>
        <w:rPr>
          <w:color w:val="00000A"/>
          <w:lang w:val="en-GB"/>
        </w:rPr>
      </w:pPr>
    </w:p>
    <w:p w14:paraId="5C7F3AD7" w14:textId="77777777" w:rsidR="00114808" w:rsidRPr="00515820" w:rsidRDefault="00114808" w:rsidP="00583899">
      <w:pPr>
        <w:spacing w:after="0" w:line="480" w:lineRule="auto"/>
        <w:jc w:val="both"/>
        <w:rPr>
          <w:color w:val="00000A"/>
          <w:lang w:val="en-GB"/>
        </w:rPr>
      </w:pPr>
    </w:p>
    <w:p w14:paraId="1801382E" w14:textId="77777777" w:rsidR="002F2957" w:rsidRPr="00515820" w:rsidRDefault="002F2957" w:rsidP="00583899">
      <w:pPr>
        <w:spacing w:after="0" w:line="480" w:lineRule="auto"/>
        <w:jc w:val="both"/>
        <w:outlineLvl w:val="0"/>
        <w:rPr>
          <w:color w:val="00000A"/>
          <w:lang w:val="en-GB"/>
        </w:rPr>
      </w:pPr>
      <w:r w:rsidRPr="00515820">
        <w:rPr>
          <w:color w:val="00000A"/>
          <w:lang w:val="en-GB"/>
        </w:rPr>
        <w:t>KEYWORDS</w:t>
      </w:r>
    </w:p>
    <w:p w14:paraId="01D4E9AC" w14:textId="77777777" w:rsidR="002F2957" w:rsidRPr="00515820" w:rsidRDefault="002F2957" w:rsidP="00583899">
      <w:pPr>
        <w:spacing w:after="0" w:line="480" w:lineRule="auto"/>
        <w:jc w:val="both"/>
        <w:outlineLvl w:val="0"/>
        <w:rPr>
          <w:color w:val="00000A"/>
          <w:lang w:val="en-GB"/>
        </w:rPr>
      </w:pPr>
      <w:r w:rsidRPr="00515820">
        <w:rPr>
          <w:color w:val="00000A"/>
          <w:lang w:val="en-GB"/>
        </w:rPr>
        <w:t xml:space="preserve">Brassinosteroids, root, cell division, stem cell, quiescent centre, </w:t>
      </w:r>
      <w:r w:rsidR="00C72ABE">
        <w:rPr>
          <w:color w:val="00000A"/>
          <w:lang w:val="en-GB"/>
        </w:rPr>
        <w:t>root survival</w:t>
      </w:r>
      <w:r w:rsidRPr="00515820">
        <w:rPr>
          <w:color w:val="00000A"/>
          <w:lang w:val="en-GB"/>
        </w:rPr>
        <w:t xml:space="preserve">, DNA </w:t>
      </w:r>
      <w:r w:rsidR="00C72ABE">
        <w:rPr>
          <w:color w:val="00000A"/>
          <w:lang w:val="en-GB"/>
        </w:rPr>
        <w:t xml:space="preserve">damage, BRAVO, WOX5, </w:t>
      </w:r>
      <w:r w:rsidR="004318E4">
        <w:rPr>
          <w:color w:val="00000A"/>
          <w:lang w:val="en-GB"/>
        </w:rPr>
        <w:t>modelling</w:t>
      </w:r>
    </w:p>
    <w:p w14:paraId="60151E5C" w14:textId="77777777" w:rsidR="002F2957" w:rsidRDefault="002F2957" w:rsidP="00583899">
      <w:pPr>
        <w:spacing w:after="0" w:line="480" w:lineRule="auto"/>
        <w:jc w:val="both"/>
        <w:rPr>
          <w:color w:val="00000A"/>
          <w:lang w:val="en-GB"/>
        </w:rPr>
      </w:pPr>
    </w:p>
    <w:p w14:paraId="253A9614" w14:textId="77777777" w:rsidR="00617830" w:rsidRDefault="00617830" w:rsidP="00583899">
      <w:pPr>
        <w:spacing w:after="0" w:line="480" w:lineRule="auto"/>
        <w:jc w:val="both"/>
        <w:rPr>
          <w:color w:val="00000A"/>
          <w:lang w:val="en-GB"/>
        </w:rPr>
      </w:pPr>
    </w:p>
    <w:p w14:paraId="539C41E6" w14:textId="77777777" w:rsidR="00AF09DA" w:rsidRDefault="00AF09DA" w:rsidP="00583899">
      <w:pPr>
        <w:spacing w:after="0" w:line="480" w:lineRule="auto"/>
        <w:jc w:val="both"/>
        <w:rPr>
          <w:color w:val="00000A"/>
          <w:lang w:val="en-GB"/>
        </w:rPr>
      </w:pPr>
    </w:p>
    <w:p w14:paraId="2C98FD15" w14:textId="77777777" w:rsidR="00AF09DA" w:rsidRDefault="00AF09DA" w:rsidP="00583899">
      <w:pPr>
        <w:spacing w:after="0" w:line="480" w:lineRule="auto"/>
        <w:jc w:val="both"/>
        <w:rPr>
          <w:color w:val="00000A"/>
          <w:lang w:val="en-GB"/>
        </w:rPr>
      </w:pPr>
    </w:p>
    <w:p w14:paraId="0431D105" w14:textId="77777777" w:rsidR="00AF09DA" w:rsidRDefault="00AF09DA" w:rsidP="00583899">
      <w:pPr>
        <w:spacing w:after="0" w:line="480" w:lineRule="auto"/>
        <w:jc w:val="both"/>
        <w:rPr>
          <w:color w:val="00000A"/>
          <w:lang w:val="en-GB"/>
        </w:rPr>
      </w:pPr>
    </w:p>
    <w:p w14:paraId="062C5DC0" w14:textId="77777777" w:rsidR="00AF09DA" w:rsidRDefault="00AF09DA" w:rsidP="00583899">
      <w:pPr>
        <w:spacing w:after="0" w:line="480" w:lineRule="auto"/>
        <w:jc w:val="both"/>
        <w:rPr>
          <w:color w:val="00000A"/>
          <w:lang w:val="en-GB"/>
        </w:rPr>
      </w:pPr>
    </w:p>
    <w:p w14:paraId="6F153350" w14:textId="77777777" w:rsidR="00AF09DA" w:rsidRDefault="00AF09DA" w:rsidP="00583899">
      <w:pPr>
        <w:spacing w:after="0" w:line="480" w:lineRule="auto"/>
        <w:jc w:val="both"/>
        <w:rPr>
          <w:color w:val="00000A"/>
          <w:lang w:val="en-GB"/>
        </w:rPr>
      </w:pPr>
    </w:p>
    <w:p w14:paraId="1B5E767B" w14:textId="77777777" w:rsidR="00AF09DA" w:rsidRDefault="00AF09DA" w:rsidP="00583899">
      <w:pPr>
        <w:spacing w:after="0" w:line="480" w:lineRule="auto"/>
        <w:jc w:val="both"/>
        <w:rPr>
          <w:color w:val="00000A"/>
          <w:lang w:val="en-GB"/>
        </w:rPr>
      </w:pPr>
    </w:p>
    <w:p w14:paraId="11F40E40" w14:textId="77777777" w:rsidR="00AF09DA" w:rsidRDefault="00AF09DA" w:rsidP="00583899">
      <w:pPr>
        <w:spacing w:after="0" w:line="480" w:lineRule="auto"/>
        <w:jc w:val="both"/>
        <w:rPr>
          <w:color w:val="00000A"/>
          <w:lang w:val="en-GB"/>
        </w:rPr>
      </w:pPr>
    </w:p>
    <w:p w14:paraId="5AD35E40" w14:textId="77777777" w:rsidR="00AF09DA" w:rsidRDefault="00AF09DA" w:rsidP="00583899">
      <w:pPr>
        <w:spacing w:after="0" w:line="480" w:lineRule="auto"/>
        <w:jc w:val="both"/>
        <w:rPr>
          <w:color w:val="00000A"/>
          <w:lang w:val="en-GB"/>
        </w:rPr>
      </w:pPr>
    </w:p>
    <w:p w14:paraId="79D3B582" w14:textId="77777777" w:rsidR="00AF09DA" w:rsidRDefault="00AF09DA" w:rsidP="00583899">
      <w:pPr>
        <w:spacing w:after="0" w:line="480" w:lineRule="auto"/>
        <w:jc w:val="both"/>
        <w:rPr>
          <w:color w:val="00000A"/>
          <w:lang w:val="en-GB"/>
        </w:rPr>
      </w:pPr>
    </w:p>
    <w:p w14:paraId="49E72A85" w14:textId="77777777" w:rsidR="00AF09DA" w:rsidRDefault="00AF09DA" w:rsidP="00583899">
      <w:pPr>
        <w:spacing w:after="0" w:line="480" w:lineRule="auto"/>
        <w:jc w:val="both"/>
        <w:rPr>
          <w:color w:val="00000A"/>
          <w:lang w:val="en-GB"/>
        </w:rPr>
      </w:pPr>
    </w:p>
    <w:p w14:paraId="4457188B" w14:textId="77777777" w:rsidR="00AF09DA" w:rsidRDefault="00AF09DA" w:rsidP="00583899">
      <w:pPr>
        <w:spacing w:after="0" w:line="480" w:lineRule="auto"/>
        <w:jc w:val="both"/>
        <w:rPr>
          <w:color w:val="00000A"/>
          <w:lang w:val="en-GB"/>
        </w:rPr>
      </w:pPr>
    </w:p>
    <w:p w14:paraId="5C55595F" w14:textId="77777777" w:rsidR="00AF09DA" w:rsidRDefault="00AF09DA" w:rsidP="00583899">
      <w:pPr>
        <w:spacing w:after="0" w:line="480" w:lineRule="auto"/>
        <w:jc w:val="both"/>
        <w:rPr>
          <w:color w:val="00000A"/>
          <w:lang w:val="en-GB"/>
        </w:rPr>
      </w:pPr>
    </w:p>
    <w:p w14:paraId="51527949" w14:textId="77777777" w:rsidR="00AF09DA" w:rsidRDefault="00AF09DA" w:rsidP="00583899">
      <w:pPr>
        <w:spacing w:after="0" w:line="480" w:lineRule="auto"/>
        <w:jc w:val="both"/>
        <w:rPr>
          <w:color w:val="00000A"/>
          <w:lang w:val="en-GB"/>
        </w:rPr>
      </w:pPr>
    </w:p>
    <w:p w14:paraId="6403D550" w14:textId="77777777" w:rsidR="00AF09DA" w:rsidRDefault="00AF09DA" w:rsidP="00583899">
      <w:pPr>
        <w:spacing w:after="0" w:line="480" w:lineRule="auto"/>
        <w:jc w:val="both"/>
        <w:rPr>
          <w:color w:val="00000A"/>
          <w:lang w:val="en-GB"/>
        </w:rPr>
      </w:pPr>
    </w:p>
    <w:p w14:paraId="021B3835" w14:textId="77777777" w:rsidR="00AF09DA" w:rsidRDefault="00AF09DA" w:rsidP="00583899">
      <w:pPr>
        <w:spacing w:after="0" w:line="480" w:lineRule="auto"/>
        <w:jc w:val="both"/>
        <w:rPr>
          <w:color w:val="00000A"/>
          <w:lang w:val="en-GB"/>
        </w:rPr>
      </w:pPr>
    </w:p>
    <w:p w14:paraId="6947EA12" w14:textId="77777777" w:rsidR="00AF09DA" w:rsidRDefault="00AF09DA" w:rsidP="00583899">
      <w:pPr>
        <w:spacing w:after="0" w:line="480" w:lineRule="auto"/>
        <w:jc w:val="both"/>
        <w:rPr>
          <w:color w:val="00000A"/>
          <w:lang w:val="en-GB"/>
        </w:rPr>
      </w:pPr>
    </w:p>
    <w:p w14:paraId="06EBA3D0" w14:textId="77777777" w:rsidR="00AF09DA" w:rsidRPr="00515820" w:rsidRDefault="00AF09DA" w:rsidP="00583899">
      <w:pPr>
        <w:spacing w:after="0" w:line="480" w:lineRule="auto"/>
        <w:jc w:val="both"/>
        <w:rPr>
          <w:color w:val="00000A"/>
          <w:lang w:val="en-GB"/>
        </w:rPr>
      </w:pPr>
    </w:p>
    <w:p w14:paraId="18F822EE" w14:textId="77777777" w:rsidR="00CC5995" w:rsidRPr="00EC3E30" w:rsidRDefault="002F2957" w:rsidP="00EC3E30">
      <w:pPr>
        <w:spacing w:after="0" w:line="480" w:lineRule="auto"/>
        <w:jc w:val="both"/>
        <w:outlineLvl w:val="0"/>
        <w:rPr>
          <w:b/>
          <w:color w:val="00000A"/>
          <w:lang w:val="en-GB"/>
        </w:rPr>
      </w:pPr>
      <w:r w:rsidRPr="00EC3E30">
        <w:rPr>
          <w:b/>
          <w:color w:val="00000A"/>
          <w:lang w:val="en-GB"/>
        </w:rPr>
        <w:lastRenderedPageBreak/>
        <w:t>INTRODUCTION</w:t>
      </w:r>
    </w:p>
    <w:p w14:paraId="7D7E6BC0" w14:textId="313560AD" w:rsidR="002C5362" w:rsidRDefault="00F262DD" w:rsidP="00CC5995">
      <w:pPr>
        <w:spacing w:after="0" w:line="480" w:lineRule="auto"/>
        <w:jc w:val="both"/>
        <w:rPr>
          <w:color w:val="00000A"/>
          <w:lang w:val="en-GB"/>
        </w:rPr>
      </w:pPr>
      <w:r>
        <w:rPr>
          <w:color w:val="00000A"/>
          <w:lang w:val="en-GB"/>
        </w:rPr>
        <w:t xml:space="preserve">Roots </w:t>
      </w:r>
      <w:r w:rsidRPr="00CA2961">
        <w:rPr>
          <w:color w:val="00000A"/>
          <w:lang w:val="en-GB"/>
        </w:rPr>
        <w:t xml:space="preserve">are </w:t>
      </w:r>
      <w:r w:rsidR="00351FDE" w:rsidRPr="00351FDE">
        <w:rPr>
          <w:color w:val="00000A"/>
          <w:lang w:val="en-GB"/>
        </w:rPr>
        <w:t>indispensable</w:t>
      </w:r>
      <w:r w:rsidR="00351FDE">
        <w:rPr>
          <w:color w:val="00000A"/>
          <w:lang w:val="en-GB"/>
        </w:rPr>
        <w:t xml:space="preserve"> organs </w:t>
      </w:r>
      <w:r w:rsidR="00C366C9">
        <w:rPr>
          <w:color w:val="00000A"/>
          <w:lang w:val="en-GB"/>
        </w:rPr>
        <w:t>to preserve</w:t>
      </w:r>
      <w:r>
        <w:rPr>
          <w:color w:val="00000A"/>
          <w:lang w:val="en-GB"/>
        </w:rPr>
        <w:t xml:space="preserve"> plant</w:t>
      </w:r>
      <w:r w:rsidR="00C366C9">
        <w:rPr>
          <w:color w:val="00000A"/>
          <w:lang w:val="en-GB"/>
        </w:rPr>
        <w:t xml:space="preserve"> life and </w:t>
      </w:r>
      <w:r w:rsidR="00327884">
        <w:rPr>
          <w:color w:val="00000A"/>
          <w:lang w:val="en-GB"/>
        </w:rPr>
        <w:t xml:space="preserve">terrestrial </w:t>
      </w:r>
      <w:r w:rsidR="00C366C9">
        <w:rPr>
          <w:color w:val="00000A"/>
          <w:lang w:val="en-GB"/>
        </w:rPr>
        <w:t>ecosystems</w:t>
      </w:r>
      <w:r>
        <w:rPr>
          <w:color w:val="00000A"/>
          <w:lang w:val="en-GB"/>
        </w:rPr>
        <w:t xml:space="preserve"> </w:t>
      </w:r>
      <w:r w:rsidR="00C366C9">
        <w:rPr>
          <w:color w:val="00000A"/>
          <w:lang w:val="en-GB"/>
        </w:rPr>
        <w:t>under</w:t>
      </w:r>
      <w:r>
        <w:rPr>
          <w:color w:val="00000A"/>
          <w:lang w:val="en-GB"/>
        </w:rPr>
        <w:t xml:space="preserve"> </w:t>
      </w:r>
      <w:r w:rsidR="00C366C9">
        <w:rPr>
          <w:color w:val="00000A"/>
          <w:lang w:val="en-GB"/>
        </w:rPr>
        <w:t>normal</w:t>
      </w:r>
      <w:r>
        <w:rPr>
          <w:color w:val="00000A"/>
          <w:lang w:val="en-GB"/>
        </w:rPr>
        <w:t xml:space="preserve"> and </w:t>
      </w:r>
      <w:r w:rsidR="009B1740">
        <w:rPr>
          <w:color w:val="00000A"/>
          <w:lang w:val="en-GB"/>
        </w:rPr>
        <w:t xml:space="preserve">adverse </w:t>
      </w:r>
      <w:r>
        <w:rPr>
          <w:color w:val="00000A"/>
          <w:lang w:val="en-GB"/>
        </w:rPr>
        <w:t xml:space="preserve">environmental conditions. In </w:t>
      </w:r>
      <w:r w:rsidR="00C366C9" w:rsidRPr="001A1118">
        <w:rPr>
          <w:i/>
          <w:color w:val="00000A"/>
          <w:lang w:val="en-GB"/>
        </w:rPr>
        <w:t>Arabidopsis thaliana</w:t>
      </w:r>
      <w:r w:rsidR="00C366C9" w:rsidRPr="0072182D">
        <w:rPr>
          <w:color w:val="00000A"/>
          <w:lang w:val="en-GB"/>
        </w:rPr>
        <w:t xml:space="preserve"> (Arabidopsis)</w:t>
      </w:r>
      <w:r>
        <w:rPr>
          <w:color w:val="00000A"/>
          <w:lang w:val="en-GB"/>
        </w:rPr>
        <w:t xml:space="preserve">, </w:t>
      </w:r>
      <w:r w:rsidR="00C366C9">
        <w:rPr>
          <w:color w:val="00000A"/>
          <w:lang w:val="en-GB"/>
        </w:rPr>
        <w:t xml:space="preserve">the primary </w:t>
      </w:r>
      <w:r>
        <w:rPr>
          <w:color w:val="00000A"/>
          <w:lang w:val="en-GB"/>
        </w:rPr>
        <w:t>root is formed by the activity of the stem cells</w:t>
      </w:r>
      <w:r w:rsidR="00327884">
        <w:rPr>
          <w:color w:val="00000A"/>
          <w:lang w:val="en-GB"/>
        </w:rPr>
        <w:t xml:space="preserve"> located at the base of the meristem in the root apex</w:t>
      </w:r>
      <w:r>
        <w:rPr>
          <w:color w:val="00000A"/>
          <w:lang w:val="en-GB"/>
        </w:rPr>
        <w:t>. The root stem cell niche</w:t>
      </w:r>
      <w:r w:rsidR="00A94689">
        <w:rPr>
          <w:color w:val="00000A"/>
          <w:lang w:val="en-GB"/>
        </w:rPr>
        <w:t xml:space="preserve"> (SCN)</w:t>
      </w:r>
      <w:r>
        <w:rPr>
          <w:color w:val="00000A"/>
          <w:lang w:val="en-GB"/>
        </w:rPr>
        <w:t xml:space="preserve"> is formed</w:t>
      </w:r>
      <w:r w:rsidR="0072182D">
        <w:rPr>
          <w:color w:val="00000A"/>
          <w:lang w:val="en-GB"/>
        </w:rPr>
        <w:t xml:space="preserve"> </w:t>
      </w:r>
      <w:r>
        <w:rPr>
          <w:color w:val="00000A"/>
          <w:lang w:val="en-GB"/>
        </w:rPr>
        <w:t xml:space="preserve">by </w:t>
      </w:r>
      <w:r w:rsidR="001055A6">
        <w:rPr>
          <w:color w:val="00000A"/>
          <w:lang w:val="en-GB"/>
        </w:rPr>
        <w:t>p</w:t>
      </w:r>
      <w:r w:rsidR="00D504BD">
        <w:rPr>
          <w:color w:val="00000A"/>
          <w:lang w:val="en-GB"/>
        </w:rPr>
        <w:t>roliferative</w:t>
      </w:r>
      <w:r w:rsidR="002F2957" w:rsidRPr="00515820">
        <w:rPr>
          <w:color w:val="00000A"/>
          <w:lang w:val="en-GB"/>
        </w:rPr>
        <w:t xml:space="preserve"> </w:t>
      </w:r>
      <w:r w:rsidR="00CC5995" w:rsidRPr="00BD3C07">
        <w:rPr>
          <w:color w:val="00000A"/>
          <w:lang w:val="en-GB"/>
        </w:rPr>
        <w:t xml:space="preserve">stem cells </w:t>
      </w:r>
      <w:r w:rsidR="00397EC6">
        <w:rPr>
          <w:color w:val="00000A"/>
          <w:lang w:val="en-GB"/>
        </w:rPr>
        <w:t xml:space="preserve">that </w:t>
      </w:r>
      <w:r w:rsidR="00CC5995" w:rsidRPr="00BD3C07">
        <w:rPr>
          <w:color w:val="00000A"/>
          <w:lang w:val="en-GB"/>
        </w:rPr>
        <w:t xml:space="preserve">surround </w:t>
      </w:r>
      <w:r>
        <w:rPr>
          <w:color w:val="00000A"/>
          <w:lang w:val="en-GB"/>
        </w:rPr>
        <w:t>the</w:t>
      </w:r>
      <w:r w:rsidRPr="00BD3C07">
        <w:rPr>
          <w:color w:val="00000A"/>
          <w:lang w:val="en-GB"/>
        </w:rPr>
        <w:t xml:space="preserve"> </w:t>
      </w:r>
      <w:r w:rsidR="00CC5995" w:rsidRPr="00BD3C07">
        <w:rPr>
          <w:color w:val="00000A"/>
          <w:lang w:val="en-GB"/>
        </w:rPr>
        <w:t xml:space="preserve">mitotically less active </w:t>
      </w:r>
      <w:r w:rsidR="00397EC6">
        <w:rPr>
          <w:color w:val="00000A"/>
          <w:lang w:val="en-GB"/>
        </w:rPr>
        <w:t>quiescent centre (</w:t>
      </w:r>
      <w:r w:rsidR="0072182D">
        <w:rPr>
          <w:color w:val="00000A"/>
          <w:lang w:val="en-GB"/>
        </w:rPr>
        <w:t>QC</w:t>
      </w:r>
      <w:r w:rsidR="00397EC6">
        <w:rPr>
          <w:color w:val="00000A"/>
          <w:lang w:val="en-GB"/>
        </w:rPr>
        <w:t>)</w:t>
      </w:r>
      <w:r w:rsidR="00CC5995" w:rsidRPr="00BD3C07">
        <w:rPr>
          <w:color w:val="00000A"/>
          <w:lang w:val="en-GB"/>
        </w:rPr>
        <w:t xml:space="preserve"> which prevents their differentiation</w:t>
      </w:r>
      <w:r w:rsidR="001D081D">
        <w:rPr>
          <w:color w:val="00000A"/>
          <w:lang w:val="en-GB"/>
        </w:rPr>
        <w:t xml:space="preserve"> </w:t>
      </w:r>
      <w:r w:rsidR="00E26862">
        <w:rPr>
          <w:color w:val="00000A"/>
          <w:lang w:val="en-GB"/>
        </w:rPr>
        <w:fldChar w:fldCharType="begin"/>
      </w:r>
      <w:r w:rsidR="00941B44">
        <w:rPr>
          <w:color w:val="00000A"/>
          <w:lang w:val="en-GB"/>
        </w:rPr>
        <w:instrText xml:space="preserve"> ADDIN EN.CITE &lt;EndNote&gt;&lt;Cite&gt;&lt;Author&gt;van den Berg&lt;/Author&gt;&lt;Year&gt;1997&lt;/Year&gt;&lt;RecNum&gt;240&lt;/RecNum&gt;&lt;DisplayText&gt;[1]&lt;/DisplayText&gt;&lt;record&gt;&lt;rec-number&gt;240&lt;/rec-number&gt;&lt;foreign-keys&gt;&lt;key app="EN" db-id="sts59xarpezexledev4xspt7fwvasefpesav" timestamp="1490107785"&gt;240&lt;/key&gt;&lt;/foreign-keys&gt;&lt;ref-type name="Journal Article"&gt;17&lt;/ref-type&gt;&lt;contributors&gt;&lt;authors&gt;&lt;author&gt;van den Berg, C.&lt;/author&gt;&lt;author&gt;Willemsen, V.&lt;/author&gt;&lt;author&gt;Hendriks, G.&lt;/author&gt;&lt;author&gt;Weisbeek, P.&lt;/author&gt;&lt;author&gt;Scheres, B.&lt;/author&gt;&lt;/authors&gt;&lt;/contributors&gt;&lt;auth-address&gt;Department of Molecular Cell Biology, Utrecht University, The Netherlands.&lt;/auth-address&gt;&lt;titles&gt;&lt;title&gt;Short-range control of cell differentiation in the Arabidopsis root meristem&lt;/title&gt;&lt;secondary-title&gt;Nature&lt;/secondary-title&gt;&lt;alt-title&gt;Nature&lt;/alt-title&gt;&lt;/titles&gt;&lt;periodical&gt;&lt;full-title&gt;Nature&lt;/full-title&gt;&lt;abbr-1&gt;Nature&lt;/abbr-1&gt;&lt;/periodical&gt;&lt;alt-periodical&gt;&lt;full-title&gt;Nature&lt;/full-title&gt;&lt;abbr-1&gt;Nature&lt;/abbr-1&gt;&lt;/alt-periodical&gt;&lt;pages&gt;287-9&lt;/pages&gt;&lt;volume&gt;390&lt;/volume&gt;&lt;number&gt;6657&lt;/number&gt;&lt;edition&gt;1997/12/31 23:39&lt;/edition&gt;&lt;keywords&gt;&lt;keyword&gt;Arabidopsis/*cytology/embryology/genetics&lt;/keyword&gt;&lt;keyword&gt;Cell Differentiation/*physiology&lt;/keyword&gt;&lt;keyword&gt;Cell Division&lt;/keyword&gt;&lt;keyword&gt;Cell Lineage&lt;/keyword&gt;&lt;keyword&gt;Meristem/*cytology&lt;/keyword&gt;&lt;keyword&gt;Models, Biological&lt;/keyword&gt;&lt;keyword&gt;Mutation&lt;/keyword&gt;&lt;keyword&gt;Plant Roots/cytology&lt;/keyword&gt;&lt;/keywords&gt;&lt;dates&gt;&lt;year&gt;1997&lt;/year&gt;&lt;pub-dates&gt;&lt;date&gt;Nov 20&lt;/date&gt;&lt;/pub-dates&gt;&lt;/dates&gt;&lt;isbn&gt;0028-0836 (Print)&amp;#xD;0028-0836&lt;/isbn&gt;&lt;accession-num&gt;9384380&lt;/accession-num&gt;&lt;urls&gt;&lt;related-urls&gt;&lt;url&gt;http://www.nature.com/nature/journal/v390/n6657/pdf/390287a0.pdf&lt;/url&gt;&lt;/related-urls&gt;&lt;/urls&gt;&lt;electronic-resource-num&gt;10.1038/36856&lt;/electronic-resource-num&gt;&lt;remote-database-provider&gt;NLM&lt;/remote-database-provider&gt;&lt;language&gt;eng&lt;/language&gt;&lt;/record&gt;&lt;/Cite&gt;&lt;/EndNote&gt;</w:instrText>
      </w:r>
      <w:r w:rsidR="00E26862">
        <w:rPr>
          <w:color w:val="00000A"/>
          <w:lang w:val="en-GB"/>
        </w:rPr>
        <w:fldChar w:fldCharType="separate"/>
      </w:r>
      <w:r w:rsidR="00E26862">
        <w:rPr>
          <w:noProof/>
          <w:color w:val="00000A"/>
          <w:lang w:val="en-GB"/>
        </w:rPr>
        <w:t>[1]</w:t>
      </w:r>
      <w:r w:rsidR="00E26862">
        <w:rPr>
          <w:color w:val="00000A"/>
          <w:lang w:val="en-GB"/>
        </w:rPr>
        <w:fldChar w:fldCharType="end"/>
      </w:r>
      <w:r w:rsidR="00E26862">
        <w:rPr>
          <w:color w:val="00000A"/>
          <w:lang w:val="en-GB"/>
        </w:rPr>
        <w:t>.</w:t>
      </w:r>
      <w:r w:rsidR="00E26862" w:rsidDel="00E26862">
        <w:rPr>
          <w:lang w:val="en-GB"/>
        </w:rPr>
        <w:t xml:space="preserve"> </w:t>
      </w:r>
      <w:r w:rsidR="00EF4772" w:rsidRPr="00EF4772">
        <w:rPr>
          <w:color w:val="00000A"/>
          <w:lang w:val="en-GB"/>
        </w:rPr>
        <w:t>The low proliferation rate of the QC provides a way to preserve the genome from replication errors, acting as a reservoir of the root stem cells</w:t>
      </w:r>
      <w:r w:rsidR="00EF4772">
        <w:rPr>
          <w:color w:val="00000A"/>
          <w:lang w:val="en-GB"/>
        </w:rPr>
        <w:t xml:space="preserve"> and dividing to replenish them</w:t>
      </w:r>
      <w:r w:rsidR="00EF4772" w:rsidRPr="00EF4772">
        <w:rPr>
          <w:color w:val="00000A"/>
          <w:lang w:val="en-GB"/>
        </w:rPr>
        <w:t xml:space="preserve"> when they are damaged </w:t>
      </w:r>
      <w:r w:rsidR="00E26862">
        <w:rPr>
          <w:color w:val="00000A"/>
          <w:lang w:val="en-GB"/>
        </w:rPr>
        <w:fldChar w:fldCharType="begin">
          <w:fldData xml:space="preserve">PEVuZE5vdGU+PENpdGU+PEF1dGhvcj5GdWxjaGVyPC9BdXRob3I+PFllYXI+MjAwOTwvWWVhcj48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aXRlZCBTdGF0ZXMgb2YgQW1lcmljYTwvYWJici0xPjwvYWx0LXBlcmlvZGljYWw+PHBhZ2VzPjIw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=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PEVuZE5vdGU+PENpdGU+PEF1dGhvcj5GdWxjaGVyPC9BdXRob3I+PFllYXI+MjAwOTwvWWVhcj48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aXRlZCBTdGF0ZXMgb2YgQW1lcmljYTwvYWJici0xPjwvYWx0LXBlcmlvZGljYWw+PHBhZ2VzPjIw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=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E26862">
        <w:rPr>
          <w:color w:val="00000A"/>
          <w:lang w:val="en-GB"/>
        </w:rPr>
      </w:r>
      <w:r w:rsidR="00E26862">
        <w:rPr>
          <w:color w:val="00000A"/>
          <w:lang w:val="en-GB"/>
        </w:rPr>
        <w:fldChar w:fldCharType="separate"/>
      </w:r>
      <w:r w:rsidR="00E26862">
        <w:rPr>
          <w:noProof/>
          <w:color w:val="00000A"/>
          <w:lang w:val="en-GB"/>
        </w:rPr>
        <w:t>[2, 3]</w:t>
      </w:r>
      <w:r w:rsidR="00E26862">
        <w:rPr>
          <w:color w:val="00000A"/>
          <w:lang w:val="en-GB"/>
        </w:rPr>
        <w:fldChar w:fldCharType="end"/>
      </w:r>
      <w:r w:rsidR="00EF4772" w:rsidRPr="00EF4772">
        <w:rPr>
          <w:color w:val="00000A"/>
          <w:lang w:val="en-GB"/>
        </w:rPr>
        <w:t>.</w:t>
      </w:r>
      <w:r w:rsidR="008F3AFE">
        <w:rPr>
          <w:color w:val="00000A"/>
          <w:lang w:val="en-GB"/>
        </w:rPr>
        <w:t xml:space="preserve"> </w:t>
      </w:r>
    </w:p>
    <w:p w14:paraId="6C70BF68" w14:textId="0C7D4E62" w:rsidR="002C5362" w:rsidRDefault="00D504BD" w:rsidP="002070F1">
      <w:pPr>
        <w:spacing w:after="0" w:line="480" w:lineRule="auto"/>
        <w:jc w:val="both"/>
        <w:rPr>
          <w:color w:val="00000A"/>
          <w:lang w:val="en-GB"/>
        </w:rPr>
      </w:pPr>
      <w:r>
        <w:rPr>
          <w:color w:val="00000A"/>
          <w:lang w:val="en-GB"/>
        </w:rPr>
        <w:t>In the proximal side of the QC, the stele stem cell</w:t>
      </w:r>
      <w:r w:rsidR="00EA17A4">
        <w:rPr>
          <w:color w:val="00000A"/>
          <w:lang w:val="en-GB"/>
        </w:rPr>
        <w:t>s</w:t>
      </w:r>
      <w:r>
        <w:rPr>
          <w:color w:val="00000A"/>
          <w:lang w:val="en-GB"/>
        </w:rPr>
        <w:t xml:space="preserve"> (SSC</w:t>
      </w:r>
      <w:r w:rsidR="00216D5A">
        <w:rPr>
          <w:color w:val="00000A"/>
          <w:lang w:val="en-GB"/>
        </w:rPr>
        <w:t>; also</w:t>
      </w:r>
      <w:r>
        <w:rPr>
          <w:color w:val="00000A"/>
          <w:lang w:val="en-GB"/>
        </w:rPr>
        <w:t xml:space="preserve"> called vascular initial cells</w:t>
      </w:r>
      <w:r w:rsidR="00216D5A">
        <w:rPr>
          <w:color w:val="00000A"/>
          <w:lang w:val="en-GB"/>
        </w:rPr>
        <w:t>)</w:t>
      </w:r>
      <w:r>
        <w:rPr>
          <w:color w:val="00000A"/>
          <w:lang w:val="en-GB"/>
        </w:rPr>
        <w:t xml:space="preserve"> </w:t>
      </w:r>
      <w:r w:rsidR="00EA17A4">
        <w:rPr>
          <w:color w:val="00000A"/>
          <w:lang w:val="en-GB"/>
        </w:rPr>
        <w:t xml:space="preserve">generate </w:t>
      </w:r>
      <w:r>
        <w:rPr>
          <w:color w:val="00000A"/>
          <w:lang w:val="en-GB"/>
        </w:rPr>
        <w:t>the stele cells that will give rise to functional xylem and phloem conductive tissues of the plant</w:t>
      </w:r>
      <w:r w:rsidR="00216D5A">
        <w:rPr>
          <w:color w:val="00000A"/>
          <w:lang w:val="en-GB"/>
        </w:rPr>
        <w:t xml:space="preserve"> </w:t>
      </w:r>
      <w:r w:rsidR="00AE2E3A">
        <w:rPr>
          <w:color w:val="00000A"/>
          <w:lang w:val="en-GB"/>
        </w:rPr>
        <w:fldChar w:fldCharType="begin"/>
      </w:r>
      <w:r w:rsidR="00AE2E3A">
        <w:rPr>
          <w:color w:val="00000A"/>
          <w:lang w:val="en-GB"/>
        </w:rPr>
        <w:instrText xml:space="preserve"> ADDIN EN.CITE &lt;EndNote&gt;&lt;Cite&gt;&lt;Author&gt;De Rybel&lt;/Author&gt;&lt;Year&gt;2016&lt;/Year&gt;&lt;RecNum&gt;161&lt;/RecNum&gt;&lt;DisplayText&gt;[4]&lt;/DisplayText&gt;&lt;record&gt;&lt;rec-number&gt;161&lt;/rec-number&gt;&lt;foreign-keys&gt;&lt;key app="EN" db-id="sts59xarpezexledev4xspt7fwvasefpesav" timestamp="0"&gt;161&lt;/key&gt;&lt;/foreign-keys&gt;&lt;ref-type name="Journal Article"&gt;17&lt;/ref-type&gt;&lt;contributors&gt;&lt;authors&gt;&lt;author&gt;De Rybel, B.&lt;/author&gt;&lt;author&gt;Mahonen, A. P.&lt;/author&gt;&lt;author&gt;Helariutta, Y.&lt;/author&gt;&lt;author&gt;Weijers, D.&lt;/author&gt;&lt;/authors&gt;&lt;/contributors&gt;&lt;auth-address&gt;Laboratory of Biochemistry, Wageningen University, Dreijenlaan 3, 6703HA Wageningen, The Netherlands.&amp;#xD;Department of Plant Systems Biology, VIB-Ghent University, Technologiepark 927, B-9052 Ghent, Belgium.&amp;#xD;Department of Plant Biotechnology and Genetics, Ghent University, Technologiepark 927, B-9052 Ghent, Belgium.&amp;#xD;Institute of Biotechnology and Department of Biological and Environmental Sciences, University of Helsinki, FIN-00014, Finland.&amp;#xD;Sainsbury Laboratory, Cambridge University, Bateman Street, Cambridge, CB2 1LR, UK.&lt;/auth-address&gt;&lt;titles&gt;&lt;title&gt;Plant vascular development: from early specification to differentiation&lt;/title&gt;&lt;secondary-title&gt;Nat Rev Mol Cell Biol&lt;/secondary-title&gt;&lt;/titles&gt;&lt;periodical&gt;&lt;full-title&gt;Nat Rev Mol Cell Biol&lt;/full-title&gt;&lt;abbr-1&gt;Nature reviews. Molecular cell biology&lt;/abbr-1&gt;&lt;/periodical&gt;&lt;pages&gt;30-40&lt;/pages&gt;&lt;volume&gt;17&lt;/volume&gt;&lt;number&gt;1&lt;/number&gt;&lt;edition&gt;2015/11/19&lt;/edition&gt;&lt;keywords&gt;&lt;keyword&gt;*Body Patterning&lt;/keyword&gt;&lt;keyword&gt;*Cell Differentiation&lt;/keyword&gt;&lt;keyword&gt;Phloem/cytology&lt;/keyword&gt;&lt;keyword&gt;Plant Roots/embryology&lt;/keyword&gt;&lt;keyword&gt;Plant Vascular Bundle/*cytology/*embryology&lt;/keyword&gt;&lt;keyword&gt;Xylem/cytology&lt;/keyword&gt;&lt;/keywords&gt;&lt;dates&gt;&lt;year&gt;2016&lt;/year&gt;&lt;pub-dates&gt;&lt;date&gt;Jan&lt;/date&gt;&lt;/pub-dates&gt;&lt;/dates&gt;&lt;isbn&gt;1471-0080 (Electronic)&amp;#xD;1471-0072 (Linking)&lt;/isbn&gt;&lt;accession-num&gt;26580717&lt;/accession-num&gt;&lt;urls&gt;&lt;related-urls&gt;&lt;url&gt;https://www.ncbi.nlm.nih.gov/pubmed/26580717&lt;/url&gt;&lt;/related-urls&gt;&lt;/urls&gt;&lt;electronic-resource-num&gt;10.1038/nrm.2015.6&lt;/electronic-resource-num&gt;&lt;/record&gt;&lt;/Cite&gt;&lt;/EndNote&gt;</w:instrText>
      </w:r>
      <w:r w:rsidR="00AE2E3A">
        <w:rPr>
          <w:color w:val="00000A"/>
          <w:lang w:val="en-GB"/>
        </w:rPr>
        <w:fldChar w:fldCharType="separate"/>
      </w:r>
      <w:r w:rsidR="00AE2E3A">
        <w:rPr>
          <w:noProof/>
          <w:color w:val="00000A"/>
          <w:lang w:val="en-GB"/>
        </w:rPr>
        <w:t>[4]</w:t>
      </w:r>
      <w:r w:rsidR="00AE2E3A">
        <w:rPr>
          <w:color w:val="00000A"/>
          <w:lang w:val="en-GB"/>
        </w:rPr>
        <w:fldChar w:fldCharType="end"/>
      </w:r>
      <w:r>
        <w:rPr>
          <w:color w:val="00000A"/>
          <w:lang w:val="en-GB"/>
        </w:rPr>
        <w:t>. Distally located to the QC</w:t>
      </w:r>
      <w:r w:rsidR="001055A6">
        <w:rPr>
          <w:color w:val="00000A"/>
          <w:lang w:val="en-GB"/>
        </w:rPr>
        <w:t xml:space="preserve"> </w:t>
      </w:r>
      <w:r w:rsidR="006A064E">
        <w:rPr>
          <w:color w:val="00000A"/>
          <w:lang w:val="en-GB"/>
        </w:rPr>
        <w:t>the columella stem cells (CSC)</w:t>
      </w:r>
      <w:r w:rsidR="003267F0">
        <w:rPr>
          <w:color w:val="00000A"/>
          <w:lang w:val="en-GB"/>
        </w:rPr>
        <w:t xml:space="preserve"> will give rise to the columella cells</w:t>
      </w:r>
      <w:r w:rsidR="001D081D">
        <w:rPr>
          <w:color w:val="00000A"/>
          <w:lang w:val="en-GB"/>
        </w:rPr>
        <w:t xml:space="preserve"> </w:t>
      </w:r>
      <w:r w:rsidR="00E26862">
        <w:rPr>
          <w:color w:val="00000A"/>
          <w:lang w:val="en-GB"/>
        </w:rPr>
        <w:fldChar w:fldCharType="begin">
          <w:fldData xml:space="preserve">PEVuZE5vdGU+PENpdGU+PEF1dGhvcj5Hb256YWxlei1HYXJjaWE8L0F1dGhvcj48WWVhcj4yMDEx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PEVuZE5vdGU+PENpdGU+PEF1dGhvcj5Hb256YWxlei1HYXJjaWE8L0F1dGhvcj48WWVhcj4yMDEx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E26862">
        <w:rPr>
          <w:color w:val="00000A"/>
          <w:lang w:val="en-GB"/>
        </w:rPr>
      </w:r>
      <w:r w:rsidR="00E26862">
        <w:rPr>
          <w:color w:val="00000A"/>
          <w:lang w:val="en-GB"/>
        </w:rPr>
        <w:fldChar w:fldCharType="separate"/>
      </w:r>
      <w:r w:rsidR="00AE2E3A">
        <w:rPr>
          <w:noProof/>
          <w:color w:val="00000A"/>
          <w:lang w:val="en-GB"/>
        </w:rPr>
        <w:t>[5]</w:t>
      </w:r>
      <w:r w:rsidR="00E26862">
        <w:rPr>
          <w:color w:val="00000A"/>
          <w:lang w:val="en-GB"/>
        </w:rPr>
        <w:fldChar w:fldCharType="end"/>
      </w:r>
      <w:r w:rsidR="006A064E">
        <w:rPr>
          <w:color w:val="00000A"/>
          <w:lang w:val="en-GB"/>
        </w:rPr>
        <w:t>.</w:t>
      </w:r>
      <w:r>
        <w:rPr>
          <w:color w:val="00000A"/>
          <w:lang w:val="en-GB"/>
        </w:rPr>
        <w:t xml:space="preserve"> </w:t>
      </w:r>
      <w:r w:rsidR="005031DD">
        <w:rPr>
          <w:color w:val="00000A"/>
          <w:lang w:val="en-GB"/>
        </w:rPr>
        <w:t xml:space="preserve">Important factors involved in the regulation of the QC and SCN activity include the </w:t>
      </w:r>
      <w:r w:rsidR="00CF5E86">
        <w:rPr>
          <w:color w:val="00000A"/>
          <w:lang w:val="en-GB"/>
        </w:rPr>
        <w:t xml:space="preserve">auxin regulated </w:t>
      </w:r>
      <w:r w:rsidR="005031DD" w:rsidRPr="00744325">
        <w:rPr>
          <w:color w:val="00000A"/>
          <w:lang w:val="en-GB"/>
        </w:rPr>
        <w:t>PLETHORA</w:t>
      </w:r>
      <w:r w:rsidR="005031DD">
        <w:rPr>
          <w:color w:val="00000A"/>
          <w:lang w:val="en-GB"/>
        </w:rPr>
        <w:t xml:space="preserve"> genes </w:t>
      </w:r>
      <w:r w:rsidR="00482236">
        <w:rPr>
          <w:color w:val="00000A"/>
          <w:lang w:val="en-GB"/>
        </w:rPr>
        <w:t>t</w:t>
      </w:r>
      <w:r w:rsidR="00CF5E86">
        <w:rPr>
          <w:color w:val="00000A"/>
          <w:lang w:val="en-GB"/>
        </w:rPr>
        <w:t xml:space="preserve">hat are active due to the auxin peak levels in the SCN </w:t>
      </w:r>
      <w:r w:rsidR="00AE2E3A">
        <w:rPr>
          <w:color w:val="00000A"/>
          <w:lang w:val="en-GB"/>
        </w:rPr>
        <w:fldChar w:fldCharType="begin">
          <w:fldData xml:space="preserve">PEVuZE5vdGU+PENpdGU+PEF1dGhvcj5BaWRhPC9BdXRob3I+PFllYXI+MjAwNDwvWWVhcj48UmVj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</w:fldData>
        </w:fldChar>
      </w:r>
      <w:r w:rsidR="00AE2E3A">
        <w:rPr>
          <w:color w:val="00000A"/>
          <w:lang w:val="en-GB"/>
        </w:rPr>
        <w:instrText xml:space="preserve"> ADDIN EN.CITE </w:instrText>
      </w:r>
      <w:r w:rsidR="00AE2E3A">
        <w:rPr>
          <w:color w:val="00000A"/>
          <w:lang w:val="en-GB"/>
        </w:rPr>
        <w:fldChar w:fldCharType="begin">
          <w:fldData xml:space="preserve">PEVuZE5vdGU+PENpdGU+PEF1dGhvcj5BaWRhPC9BdXRob3I+PFllYXI+MjAwNDwvWWVhcj48UmVj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</w:fldData>
        </w:fldChar>
      </w:r>
      <w:r w:rsidR="00AE2E3A">
        <w:rPr>
          <w:color w:val="00000A"/>
          <w:lang w:val="en-GB"/>
        </w:rPr>
        <w:instrText xml:space="preserve"> ADDIN EN.CITE.DATA </w:instrText>
      </w:r>
      <w:r w:rsidR="00AE2E3A">
        <w:rPr>
          <w:color w:val="00000A"/>
          <w:lang w:val="en-GB"/>
        </w:rPr>
      </w:r>
      <w:r w:rsidR="00AE2E3A">
        <w:rPr>
          <w:color w:val="00000A"/>
          <w:lang w:val="en-GB"/>
        </w:rPr>
        <w:fldChar w:fldCharType="end"/>
      </w:r>
      <w:r w:rsidR="00AE2E3A">
        <w:rPr>
          <w:color w:val="00000A"/>
          <w:lang w:val="en-GB"/>
        </w:rPr>
      </w:r>
      <w:r w:rsidR="00AE2E3A">
        <w:rPr>
          <w:color w:val="00000A"/>
          <w:lang w:val="en-GB"/>
        </w:rPr>
        <w:fldChar w:fldCharType="separate"/>
      </w:r>
      <w:r w:rsidR="00AE2E3A">
        <w:rPr>
          <w:noProof/>
          <w:color w:val="00000A"/>
          <w:lang w:val="en-GB"/>
        </w:rPr>
        <w:t>[6]</w:t>
      </w:r>
      <w:r w:rsidR="00AE2E3A">
        <w:rPr>
          <w:color w:val="00000A"/>
          <w:lang w:val="en-GB"/>
        </w:rPr>
        <w:fldChar w:fldCharType="end"/>
      </w:r>
      <w:r w:rsidR="005031DD">
        <w:rPr>
          <w:color w:val="00000A"/>
          <w:lang w:val="en-GB"/>
        </w:rPr>
        <w:t xml:space="preserve">, </w:t>
      </w:r>
      <w:r w:rsidR="005031DD" w:rsidRPr="00744325">
        <w:rPr>
          <w:color w:val="00000A"/>
          <w:lang w:val="en-GB"/>
        </w:rPr>
        <w:t>SCARECROW</w:t>
      </w:r>
      <w:r w:rsidR="005031DD">
        <w:rPr>
          <w:color w:val="00000A"/>
          <w:lang w:val="en-GB"/>
        </w:rPr>
        <w:t xml:space="preserve"> </w:t>
      </w:r>
      <w:r w:rsidR="00AE2E3A">
        <w:rPr>
          <w:color w:val="00000A"/>
          <w:lang w:val="en-GB"/>
        </w:rPr>
        <w:fldChar w:fldCharType="begin"/>
      </w:r>
      <w:r w:rsidR="00941B44">
        <w:rPr>
          <w:color w:val="00000A"/>
          <w:lang w:val="en-GB"/>
        </w:rPr>
        <w:instrText xml:space="preserve"> ADDIN EN.CITE &lt;EndNote&gt;&lt;Cite&gt;&lt;Author&gt;Sabatini&lt;/Author&gt;&lt;Year&gt;2003&lt;/Year&gt;&lt;RecNum&gt;301&lt;/RecNum&gt;&lt;DisplayText&gt;[7]&lt;/DisplayText&gt;&lt;record&gt;&lt;rec-number&gt;301&lt;/rec-number&gt;&lt;foreign-keys&gt;&lt;key app="EN" db-id="sts59xarpezexledev4xspt7fwvasefpesav" timestamp="1525688236"&gt;301&lt;/key&gt;&lt;/foreign-keys&gt;&lt;ref-type name="Journal Article"&gt;17&lt;/ref-type&gt;&lt;contributors&gt;&lt;authors&gt;&lt;author&gt;Sabatini, S.&lt;/author&gt;&lt;author&gt;Heidstra, R.&lt;/author&gt;&lt;author&gt;Wildwater, M.&lt;/author&gt;&lt;author&gt;Scheres, B.&lt;/author&gt;&lt;/authors&gt;&lt;/contributors&gt;&lt;auth-address&gt;Department of Molecular Cell Biology, Utrecht University, 3584 CH Utrecht, The Netherlands.&lt;/auth-address&gt;&lt;titles&gt;&lt;title&gt;SCARECROW is involved in positioning the stem cell niche in the Arabidopsis root meristem&lt;/title&gt;&lt;secondary-title&gt;Genes Dev&lt;/secondary-title&gt;&lt;alt-title&gt;Genes &amp;amp; development&lt;/alt-title&gt;&lt;/titles&gt;&lt;periodical&gt;&lt;full-title&gt;Genes Dev&lt;/full-title&gt;&lt;abbr-1&gt;Genes &amp;amp; development&lt;/abbr-1&gt;&lt;/periodical&gt;&lt;alt-periodical&gt;&lt;full-title&gt;Genes Dev&lt;/full-title&gt;&lt;abbr-1&gt;Genes &amp;amp; development&lt;/abbr-1&gt;&lt;/alt-periodical&gt;&lt;pages&gt;354-8&lt;/pages&gt;&lt;volume&gt;17&lt;/volume&gt;&lt;number&gt;3&lt;/number&gt;&lt;edition&gt;2003/02/06&lt;/edition&gt;&lt;keywords&gt;&lt;keyword&gt;Arabidopsis/*physiology&lt;/keyword&gt;&lt;keyword&gt;Arabidopsis Proteins/genetics/*physiology&lt;/keyword&gt;&lt;keyword&gt;Cell Differentiation/*physiology&lt;/keyword&gt;&lt;keyword&gt;Plant Roots/*physiology&lt;/keyword&gt;&lt;keyword&gt;Stem Cells/*physiology&lt;/keyword&gt;&lt;keyword&gt;Transcription Factors/physiology&lt;/keyword&gt;&lt;/keywords&gt;&lt;dates&gt;&lt;year&gt;2003&lt;/year&gt;&lt;pub-dates&gt;&lt;date&gt;Feb 1&lt;/date&gt;&lt;/pub-dates&gt;&lt;/dates&gt;&lt;isbn&gt;0890-9369 (Print)&amp;#xD;0890-9369&lt;/isbn&gt;&lt;accession-num&gt;12569126&lt;/accession-num&gt;&lt;urls&gt;&lt;related-urls&gt;&lt;url&gt;https://www.ncbi.nlm.nih.gov/pmc/articles/PMC195985/pdf/04X.pdf&lt;/url&gt;&lt;/related-urls&gt;&lt;/urls&gt;&lt;custom2&gt;PMC195985&lt;/custom2&gt;&lt;electronic-resource-num&gt;10.1101/gad.252503&lt;/electronic-resource-num&gt;&lt;remote-database-provider&gt;NLM&lt;/remote-database-provider&gt;&lt;language&gt;eng&lt;/language&gt;&lt;/record&gt;&lt;/Cite&gt;&lt;/EndNote&gt;</w:instrText>
      </w:r>
      <w:r w:rsidR="00AE2E3A">
        <w:rPr>
          <w:color w:val="00000A"/>
          <w:lang w:val="en-GB"/>
        </w:rPr>
        <w:fldChar w:fldCharType="separate"/>
      </w:r>
      <w:r w:rsidR="00AE2E3A">
        <w:rPr>
          <w:noProof/>
          <w:color w:val="00000A"/>
          <w:lang w:val="en-GB"/>
        </w:rPr>
        <w:t>[7]</w:t>
      </w:r>
      <w:r w:rsidR="00AE2E3A">
        <w:rPr>
          <w:color w:val="00000A"/>
          <w:lang w:val="en-GB"/>
        </w:rPr>
        <w:fldChar w:fldCharType="end"/>
      </w:r>
      <w:r w:rsidR="00AE2E3A">
        <w:rPr>
          <w:color w:val="00000A"/>
          <w:lang w:val="en-GB"/>
        </w:rPr>
        <w:t xml:space="preserve">, </w:t>
      </w:r>
      <w:r w:rsidR="005031DD" w:rsidRPr="00744325">
        <w:rPr>
          <w:color w:val="00000A"/>
          <w:lang w:val="en-GB"/>
        </w:rPr>
        <w:t>ETHYLENE RESPONSE FACTOR 115</w:t>
      </w:r>
      <w:r w:rsidR="005031DD">
        <w:rPr>
          <w:color w:val="00000A"/>
          <w:lang w:val="en-GB"/>
        </w:rPr>
        <w:t xml:space="preserve"> </w:t>
      </w:r>
      <w:r w:rsidR="004416E5">
        <w:rPr>
          <w:color w:val="00000A"/>
          <w:lang w:val="en-GB"/>
        </w:rPr>
        <w:fldChar w:fldCharType="begin">
          <w:fldData xml:space="preserve">PEVuZE5vdGU+PENpdGU+PEF1dGhvcj5IZXltYW48L0F1dGhvcj48WWVhcj4yMDEzPC9ZZWFyPjxS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PEVuZE5vdGU+PENpdGU+PEF1dGhvcj5IZXltYW48L0F1dGhvcj48WWVhcj4yMDEzPC9ZZWFyPjxS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4416E5">
        <w:rPr>
          <w:color w:val="00000A"/>
          <w:lang w:val="en-GB"/>
        </w:rPr>
      </w:r>
      <w:r w:rsidR="004416E5">
        <w:rPr>
          <w:color w:val="00000A"/>
          <w:lang w:val="en-GB"/>
        </w:rPr>
        <w:fldChar w:fldCharType="separate"/>
      </w:r>
      <w:r w:rsidR="004416E5">
        <w:rPr>
          <w:noProof/>
          <w:color w:val="00000A"/>
          <w:lang w:val="en-GB"/>
        </w:rPr>
        <w:t>[8]</w:t>
      </w:r>
      <w:r w:rsidR="004416E5">
        <w:rPr>
          <w:color w:val="00000A"/>
          <w:lang w:val="en-GB"/>
        </w:rPr>
        <w:fldChar w:fldCharType="end"/>
      </w:r>
      <w:r w:rsidR="005031DD">
        <w:rPr>
          <w:color w:val="00000A"/>
          <w:lang w:val="en-GB"/>
        </w:rPr>
        <w:t xml:space="preserve"> </w:t>
      </w:r>
      <w:r w:rsidR="004416E5">
        <w:rPr>
          <w:color w:val="00000A"/>
          <w:lang w:val="en-GB"/>
        </w:rPr>
        <w:t xml:space="preserve"> </w:t>
      </w:r>
      <w:r w:rsidR="001D081D">
        <w:rPr>
          <w:color w:val="00000A"/>
          <w:lang w:val="en-GB"/>
        </w:rPr>
        <w:t xml:space="preserve">and </w:t>
      </w:r>
      <w:r w:rsidR="005031DD" w:rsidRPr="00744325">
        <w:rPr>
          <w:iCs/>
          <w:lang w:val="en-US"/>
        </w:rPr>
        <w:t>GRF-INTERACTING FACTORs</w:t>
      </w:r>
      <w:r w:rsidR="00690C9F">
        <w:rPr>
          <w:color w:val="00000A"/>
          <w:lang w:val="en-GB"/>
        </w:rPr>
        <w:t xml:space="preserve"> </w:t>
      </w:r>
      <w:r w:rsidR="00914442">
        <w:rPr>
          <w:color w:val="00000A"/>
          <w:lang w:val="en-GB"/>
        </w:rPr>
        <w:fldChar w:fldCharType="begin"/>
      </w:r>
      <w:r w:rsidR="00914442">
        <w:rPr>
          <w:color w:val="00000A"/>
          <w:lang w:val="en-GB"/>
        </w:rPr>
        <w:instrText xml:space="preserve"> ADDIN EN.CITE &lt;EndNote&gt;&lt;Cite&gt;&lt;Author&gt;Ercoli&lt;/Author&gt;&lt;Year&gt;2018&lt;/Year&gt;&lt;RecNum&gt;303&lt;/RecNum&gt;&lt;DisplayText&gt;[9]&lt;/DisplayText&gt;&lt;record&gt;&lt;rec-number&gt;303&lt;/rec-number&gt;&lt;foreign-keys&gt;&lt;key app="EN" db-id="sts59xarpezexledev4xspt7fwvasefpesav" timestamp="1525688997"&gt;303&lt;/key&gt;&lt;/foreign-keys&gt;&lt;ref-type name="Journal Article"&gt;17&lt;/ref-type&gt;&lt;contributors&gt;&lt;authors&gt;&lt;author&gt;Ercoli, M. F.&lt;/author&gt;&lt;author&gt;Ferela, A.&lt;/author&gt;&lt;author&gt;Debernardi, J. M.&lt;/author&gt;&lt;author&gt;Perrone, A. P.&lt;/author&gt;&lt;author&gt;Rodriguez, R. E.&lt;/author&gt;&lt;author&gt;Palatnik, J. F.&lt;/author&gt;&lt;/authors&gt;&lt;/contributors&gt;&lt;auth-address&gt;IBR (Instituto de Biologia Molecular y Celular de Rosario), CONICET, and Universidad Nacional de Rosario, Rosario 2000, Argentina.&amp;#xD;Centro de Estudios Interdisciplinarios, Universidad Nacional de Rosario, Rosario 2000, Argentina.&amp;#xD;IBR (Instituto de Biologia Molecular y Celular de Rosario), CONICET, and Universidad Nacional de Rosario, Rosario 2000, Argentina palatnik@ibr-conicet.gov.ar.&lt;/auth-address&gt;&lt;titles&gt;&lt;title&gt;GIF Transcriptional Coregulators Control Root Meristem Homeostasis&lt;/title&gt;&lt;secondary-title&gt;Plant Cell&lt;/secondary-title&gt;&lt;alt-title&gt;The Plant cell&lt;/alt-title&gt;&lt;/titles&gt;&lt;periodical&gt;&lt;full-title&gt;Plant Cell&lt;/full-title&gt;&lt;/periodical&gt;&lt;pages&gt;347-359&lt;/pages&gt;&lt;volume&gt;30&lt;/volume&gt;&lt;number&gt;2&lt;/number&gt;&lt;edition&gt;2018/01/21&lt;/edition&gt;&lt;dates&gt;&lt;year&gt;2018&lt;/year&gt;&lt;pub-dates&gt;&lt;date&gt;Feb&lt;/date&gt;&lt;/pub-dates&gt;&lt;/dates&gt;&lt;isbn&gt;1040-4651&lt;/isbn&gt;&lt;accession-num&gt;29352064&lt;/accession-num&gt;&lt;urls&gt;&lt;related-urls&gt;&lt;url&gt;http://www.plantcell.org/content/plantcell/30/2/347.full.pdf&lt;/url&gt;&lt;/related-urls&gt;&lt;/urls&gt;&lt;custom2&gt;PMC5868699&lt;/custom2&gt;&lt;electronic-resource-num&gt;10.1105/tpc.17.00856&lt;/electronic-resource-num&gt;&lt;remote-database-provider&gt;NLM&lt;/remote-database-provider&gt;&lt;language&gt;eng&lt;/language&gt;&lt;/record&gt;&lt;/Cite&gt;&lt;/EndNote&gt;</w:instrText>
      </w:r>
      <w:r w:rsidR="00914442">
        <w:rPr>
          <w:color w:val="00000A"/>
          <w:lang w:val="en-GB"/>
        </w:rPr>
        <w:fldChar w:fldCharType="separate"/>
      </w:r>
      <w:r w:rsidR="00914442">
        <w:rPr>
          <w:noProof/>
          <w:color w:val="00000A"/>
          <w:lang w:val="en-GB"/>
        </w:rPr>
        <w:t>[9]</w:t>
      </w:r>
      <w:r w:rsidR="00914442">
        <w:rPr>
          <w:color w:val="00000A"/>
          <w:lang w:val="en-GB"/>
        </w:rPr>
        <w:fldChar w:fldCharType="end"/>
      </w:r>
      <w:r w:rsidR="00397EC6">
        <w:rPr>
          <w:color w:val="00000A"/>
          <w:lang w:val="en-GB"/>
        </w:rPr>
        <w:t>.</w:t>
      </w:r>
      <w:r w:rsidR="005031DD">
        <w:rPr>
          <w:color w:val="00000A"/>
          <w:lang w:val="en-GB"/>
        </w:rPr>
        <w:t xml:space="preserve"> Despite the present understanding of </w:t>
      </w:r>
      <w:r w:rsidR="00BA4B92">
        <w:rPr>
          <w:color w:val="00000A"/>
          <w:lang w:val="en-GB"/>
        </w:rPr>
        <w:t>factors</w:t>
      </w:r>
      <w:r w:rsidR="005031DD">
        <w:rPr>
          <w:color w:val="00000A"/>
          <w:lang w:val="en-GB"/>
        </w:rPr>
        <w:t xml:space="preserve"> regulating stem cell development during root growth, fundamental questions about stem cell </w:t>
      </w:r>
      <w:r w:rsidR="00327884">
        <w:rPr>
          <w:color w:val="00000A"/>
          <w:lang w:val="en-GB"/>
        </w:rPr>
        <w:t>signalling mechanisms that</w:t>
      </w:r>
      <w:r w:rsidR="005031DD">
        <w:rPr>
          <w:color w:val="00000A"/>
          <w:lang w:val="en-GB"/>
        </w:rPr>
        <w:t xml:space="preserve"> control root survival upon environmental or genomic damage </w:t>
      </w:r>
      <w:r w:rsidR="00BA4B92">
        <w:rPr>
          <w:color w:val="00000A"/>
          <w:lang w:val="en-GB"/>
        </w:rPr>
        <w:t>are</w:t>
      </w:r>
      <w:r w:rsidR="005031DD">
        <w:rPr>
          <w:color w:val="00000A"/>
          <w:lang w:val="en-GB"/>
        </w:rPr>
        <w:t xml:space="preserve"> just starting to </w:t>
      </w:r>
      <w:r w:rsidR="00327884">
        <w:rPr>
          <w:color w:val="00000A"/>
          <w:lang w:val="en-GB"/>
        </w:rPr>
        <w:t>emerge</w:t>
      </w:r>
      <w:r w:rsidR="00BB2DB8">
        <w:rPr>
          <w:color w:val="00000A"/>
          <w:lang w:val="en-GB"/>
        </w:rPr>
        <w:t>.</w:t>
      </w:r>
      <w:r w:rsidR="005031DD">
        <w:rPr>
          <w:color w:val="00000A"/>
          <w:lang w:val="en-GB"/>
        </w:rPr>
        <w:t xml:space="preserve"> Th</w:t>
      </w:r>
      <w:r w:rsidR="008B3FC9">
        <w:rPr>
          <w:color w:val="00000A"/>
          <w:lang w:val="en-GB"/>
        </w:rPr>
        <w:t>ose</w:t>
      </w:r>
      <w:r w:rsidR="005031DD">
        <w:rPr>
          <w:color w:val="00000A"/>
          <w:lang w:val="en-GB"/>
        </w:rPr>
        <w:t xml:space="preserve"> </w:t>
      </w:r>
      <w:r w:rsidR="00BA4B92" w:rsidRPr="00CA2961">
        <w:rPr>
          <w:color w:val="00000A"/>
          <w:lang w:val="en-GB"/>
        </w:rPr>
        <w:t>will be</w:t>
      </w:r>
      <w:r w:rsidR="005031DD" w:rsidRPr="00CA2961">
        <w:rPr>
          <w:color w:val="00000A"/>
          <w:lang w:val="en-GB"/>
        </w:rPr>
        <w:t xml:space="preserve"> </w:t>
      </w:r>
      <w:r w:rsidR="008D3104">
        <w:rPr>
          <w:color w:val="00000A"/>
          <w:lang w:val="en-GB"/>
        </w:rPr>
        <w:t xml:space="preserve">crucial </w:t>
      </w:r>
      <w:r w:rsidR="005031DD">
        <w:rPr>
          <w:color w:val="00000A"/>
          <w:lang w:val="en-GB"/>
        </w:rPr>
        <w:t xml:space="preserve">to preserve </w:t>
      </w:r>
      <w:r w:rsidR="008B3FC9">
        <w:rPr>
          <w:color w:val="00000A"/>
          <w:lang w:val="en-GB"/>
        </w:rPr>
        <w:t>plant</w:t>
      </w:r>
      <w:r w:rsidR="005031DD">
        <w:rPr>
          <w:color w:val="00000A"/>
          <w:lang w:val="en-GB"/>
        </w:rPr>
        <w:t xml:space="preserve"> biomass </w:t>
      </w:r>
      <w:r w:rsidR="008B3FC9">
        <w:rPr>
          <w:color w:val="00000A"/>
          <w:lang w:val="en-GB"/>
        </w:rPr>
        <w:t xml:space="preserve">production </w:t>
      </w:r>
      <w:r w:rsidR="005031DD">
        <w:rPr>
          <w:color w:val="00000A"/>
          <w:lang w:val="en-GB"/>
        </w:rPr>
        <w:t xml:space="preserve">on </w:t>
      </w:r>
      <w:r w:rsidR="008B3FC9">
        <w:rPr>
          <w:color w:val="00000A"/>
          <w:lang w:val="en-GB"/>
        </w:rPr>
        <w:t>earth</w:t>
      </w:r>
      <w:r w:rsidR="005031DD">
        <w:rPr>
          <w:color w:val="00000A"/>
          <w:lang w:val="en-GB"/>
        </w:rPr>
        <w:t>.</w:t>
      </w:r>
      <w:r w:rsidR="002C5362">
        <w:rPr>
          <w:color w:val="00000A"/>
          <w:lang w:val="en-GB"/>
        </w:rPr>
        <w:t xml:space="preserve"> </w:t>
      </w:r>
      <w:r w:rsidR="002070F1">
        <w:rPr>
          <w:color w:val="00000A"/>
          <w:lang w:val="en-GB"/>
        </w:rPr>
        <w:t>B</w:t>
      </w:r>
      <w:r w:rsidR="00C366C9" w:rsidRPr="0072182D">
        <w:rPr>
          <w:color w:val="00000A"/>
          <w:lang w:val="en-GB"/>
        </w:rPr>
        <w:t xml:space="preserve">rassinosteroids (BRs) </w:t>
      </w:r>
      <w:r w:rsidR="00C366C9" w:rsidRPr="00CA2961">
        <w:rPr>
          <w:color w:val="00000A"/>
          <w:lang w:val="en-GB"/>
        </w:rPr>
        <w:t>are essential</w:t>
      </w:r>
      <w:r w:rsidR="00C366C9" w:rsidRPr="0072182D">
        <w:rPr>
          <w:color w:val="00000A"/>
          <w:lang w:val="en-GB"/>
        </w:rPr>
        <w:t xml:space="preserve"> </w:t>
      </w:r>
      <w:r w:rsidR="002070F1">
        <w:rPr>
          <w:color w:val="00000A"/>
          <w:lang w:val="en-GB"/>
        </w:rPr>
        <w:t xml:space="preserve">plant steroid </w:t>
      </w:r>
      <w:r w:rsidR="00327884">
        <w:rPr>
          <w:color w:val="00000A"/>
          <w:lang w:val="en-GB"/>
        </w:rPr>
        <w:t xml:space="preserve">hormones for </w:t>
      </w:r>
      <w:r w:rsidR="00C366C9">
        <w:rPr>
          <w:color w:val="00000A"/>
          <w:lang w:val="en-GB"/>
        </w:rPr>
        <w:t>root</w:t>
      </w:r>
      <w:r w:rsidR="00C366C9" w:rsidRPr="0072182D">
        <w:rPr>
          <w:color w:val="00000A"/>
          <w:lang w:val="en-GB"/>
        </w:rPr>
        <w:t xml:space="preserve"> growth and development</w:t>
      </w:r>
      <w:r w:rsidR="00C366C9">
        <w:rPr>
          <w:color w:val="00000A"/>
          <w:lang w:val="en-GB"/>
        </w:rPr>
        <w:t xml:space="preserve"> </w:t>
      </w:r>
      <w:r w:rsidR="00397EC6">
        <w:rPr>
          <w:color w:val="00000A"/>
          <w:lang w:val="en-GB"/>
        </w:rPr>
        <w:t xml:space="preserve">and </w:t>
      </w:r>
      <w:r w:rsidR="00C366C9">
        <w:rPr>
          <w:color w:val="00000A"/>
          <w:lang w:val="en-GB"/>
        </w:rPr>
        <w:t>control cell division, elongation and differentiation of</w:t>
      </w:r>
      <w:r w:rsidR="00327884">
        <w:rPr>
          <w:color w:val="00000A"/>
          <w:lang w:val="en-GB"/>
        </w:rPr>
        <w:t xml:space="preserve"> root</w:t>
      </w:r>
      <w:r w:rsidR="00C366C9">
        <w:rPr>
          <w:color w:val="00000A"/>
          <w:lang w:val="en-GB"/>
        </w:rPr>
        <w:t xml:space="preserve"> cell types along the longitudinal axis</w:t>
      </w:r>
      <w:r w:rsidR="00690C9F">
        <w:rPr>
          <w:color w:val="00000A"/>
          <w:lang w:val="en-GB"/>
        </w:rPr>
        <w:t xml:space="preserve"> </w:t>
      </w:r>
      <w:r w:rsidR="00220FD8">
        <w:rPr>
          <w:color w:val="00000A"/>
          <w:lang w:val="en-GB"/>
        </w:rPr>
        <w:fldChar w:fldCharType="begin"/>
      </w:r>
      <w:r w:rsidR="00220FD8">
        <w:rPr>
          <w:color w:val="00000A"/>
          <w:lang w:val="en-GB"/>
        </w:rPr>
        <w:instrText xml:space="preserve"> ADDIN EN.CITE &lt;EndNote&gt;&lt;Cite&gt;&lt;Author&gt;Yang&lt;/Author&gt;&lt;Year&gt;2011&lt;/Year&gt;&lt;RecNum&gt;244&lt;/RecNum&gt;&lt;DisplayText&gt;[10]&lt;/DisplayText&gt;&lt;record&gt;&lt;rec-number&gt;244&lt;/rec-number&gt;&lt;foreign-keys&gt;&lt;key app="EN" db-id="sts59xarpezexledev4xspt7fwvasefpesav" timestamp="1490113728"&gt;244&lt;/key&gt;&lt;/foreign-keys&gt;&lt;ref-type name="Journal Article"&gt;17&lt;/ref-type&gt;&lt;contributors&gt;&lt;authors&gt;&lt;author&gt;Yang, C. J.&lt;/author&gt;&lt;author&gt;Zhang, C.&lt;/author&gt;&lt;author&gt;Lu, Y. N.&lt;/author&gt;&lt;author&gt;Jin, J. Q.&lt;/author&gt;&lt;author&gt;Wang, X. L.&lt;/author&gt;&lt;/authors&gt;&lt;/contributors&gt;&lt;auth-address&gt;State Key Laboratory of Genetic Engineering and Institute of Plant Biology, School of Life Sciences, Fudan University, Shanghai 200433, People&amp;apos;s Republic of China.&lt;/auth-address&gt;&lt;titles&gt;&lt;title&gt;The mechanisms of brassinosteroids&amp;apos; action: from signal transduction to plant development&lt;/title&gt;&lt;secondary-title&gt;Mol Plant&lt;/secondary-title&gt;&lt;alt-title&gt;Molecular plant&lt;/alt-title&gt;&lt;/titles&gt;&lt;periodical&gt;&lt;full-title&gt;Mol Plant&lt;/full-title&gt;&lt;abbr-1&gt;Molecular plant&lt;/abbr-1&gt;&lt;/periodical&gt;&lt;alt-periodical&gt;&lt;full-title&gt;Mol Plant&lt;/full-title&gt;&lt;abbr-1&gt;Molecular plant&lt;/abbr-1&gt;&lt;/alt-periodical&gt;&lt;pages&gt;588-600&lt;/pages&gt;&lt;volume&gt;4&lt;/volume&gt;&lt;number&gt;4&lt;/number&gt;&lt;edition&gt;2011/04/08&lt;/edition&gt;&lt;keywords&gt;&lt;keyword&gt;Arabidopsis/genetics/*growth &amp;amp; development/*metabolism&lt;/keyword&gt;&lt;keyword&gt;Gene Expression Regulation, Plant&lt;/keyword&gt;&lt;keyword&gt;Hydroxysteroids/*metabolism&lt;/keyword&gt;&lt;keyword&gt;*Signal Transduction&lt;/keyword&gt;&lt;/keywords&gt;&lt;dates&gt;&lt;year&gt;2011&lt;/year&gt;&lt;pub-dates&gt;&lt;date&gt;Jul&lt;/date&gt;&lt;/pub-dates&gt;&lt;/dates&gt;&lt;isbn&gt;1674-2052&lt;/isbn&gt;&lt;accession-num&gt;21471332&lt;/accession-num&gt;&lt;urls&gt;&lt;related-urls&gt;&lt;url&gt;http://ac.els-cdn.com/S1674205214606845/1-s2.0-S1674205214606845-main.pdf?_tid=7b6daf2c-0e53-11e7-aaa1-00000aacb35d&amp;amp;acdnat=1490113917_30dae72cc4c13f89f4921de45c5f974a&lt;/url&gt;&lt;/related-urls&gt;&lt;/urls&gt;&lt;electronic-resource-num&gt;10.1093/mp/ssr020&lt;/electronic-resource-num&gt;&lt;remote-database-provider&gt;NLM&lt;/remote-database-provider&gt;&lt;language&gt;eng&lt;/language&gt;&lt;/record&gt;&lt;/Cite&gt;&lt;/EndNote&gt;</w:instrText>
      </w:r>
      <w:r w:rsidR="00220FD8">
        <w:rPr>
          <w:color w:val="00000A"/>
          <w:lang w:val="en-GB"/>
        </w:rPr>
        <w:fldChar w:fldCharType="separate"/>
      </w:r>
      <w:r w:rsidR="00220FD8">
        <w:rPr>
          <w:noProof/>
          <w:color w:val="00000A"/>
          <w:lang w:val="en-GB"/>
        </w:rPr>
        <w:t>[10]</w:t>
      </w:r>
      <w:r w:rsidR="00220FD8">
        <w:rPr>
          <w:color w:val="00000A"/>
          <w:lang w:val="en-GB"/>
        </w:rPr>
        <w:fldChar w:fldCharType="end"/>
      </w:r>
      <w:r w:rsidR="00C366C9" w:rsidRPr="0072182D">
        <w:rPr>
          <w:color w:val="00000A"/>
          <w:lang w:val="en-GB"/>
        </w:rPr>
        <w:t xml:space="preserve">. </w:t>
      </w:r>
    </w:p>
    <w:p w14:paraId="7DC15CAC" w14:textId="5D7CBE79" w:rsidR="00685859" w:rsidRDefault="00C366C9" w:rsidP="005031DD">
      <w:pPr>
        <w:spacing w:after="0" w:line="480" w:lineRule="auto"/>
        <w:jc w:val="both"/>
        <w:rPr>
          <w:color w:val="00000A"/>
          <w:lang w:val="en-GB"/>
        </w:rPr>
      </w:pPr>
      <w:r w:rsidRPr="0072182D">
        <w:rPr>
          <w:color w:val="00000A"/>
          <w:lang w:val="en-GB"/>
        </w:rPr>
        <w:t xml:space="preserve">In the root </w:t>
      </w:r>
      <w:r w:rsidR="00327884">
        <w:rPr>
          <w:color w:val="00000A"/>
          <w:lang w:val="en-GB"/>
        </w:rPr>
        <w:t>tip</w:t>
      </w:r>
      <w:r w:rsidRPr="0072182D">
        <w:rPr>
          <w:color w:val="00000A"/>
          <w:lang w:val="en-GB"/>
        </w:rPr>
        <w:t xml:space="preserve">, BRs promote the division of QC cells and </w:t>
      </w:r>
      <w:r>
        <w:rPr>
          <w:color w:val="00000A"/>
          <w:lang w:val="en-GB"/>
        </w:rPr>
        <w:t xml:space="preserve">differentiation of the distal CSC </w:t>
      </w:r>
      <w:r w:rsidR="00220FD8">
        <w:rPr>
          <w:color w:val="00000A"/>
          <w:lang w:val="en-GB"/>
        </w:rPr>
        <w:fldChar w:fldCharType="begin">
          <w:fldData xml:space="preserve">PEVuZE5vdGU+PENpdGU+PEF1dGhvcj5Hb256YWxlei1HYXJjaWE8L0F1dGhvcj48WWVhcj4yMDEx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PEVuZE5vdGU+PENpdGU+PEF1dGhvcj5Hb256YWxlei1HYXJjaWE8L0F1dGhvcj48WWVhcj4yMDEx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[5, 11]</w:t>
      </w:r>
      <w:r w:rsidR="00220FD8">
        <w:rPr>
          <w:color w:val="00000A"/>
          <w:lang w:val="en-GB"/>
        </w:rPr>
        <w:fldChar w:fldCharType="end"/>
      </w:r>
      <w:r w:rsidR="00220FD8">
        <w:rPr>
          <w:color w:val="00000A"/>
          <w:lang w:val="en-GB"/>
        </w:rPr>
        <w:t xml:space="preserve"> </w:t>
      </w:r>
      <w:r>
        <w:rPr>
          <w:color w:val="00000A"/>
          <w:lang w:val="en-GB"/>
        </w:rPr>
        <w:t xml:space="preserve">by </w:t>
      </w:r>
      <w:r w:rsidR="00D463F8">
        <w:rPr>
          <w:color w:val="00000A"/>
          <w:lang w:val="en-GB"/>
        </w:rPr>
        <w:t>controlling</w:t>
      </w:r>
      <w:r>
        <w:rPr>
          <w:color w:val="00000A"/>
          <w:lang w:val="en-GB"/>
        </w:rPr>
        <w:t xml:space="preserve"> the levels of stem cell specific factors such as</w:t>
      </w:r>
      <w:r w:rsidR="00BB2DB8">
        <w:rPr>
          <w:color w:val="00000A"/>
          <w:lang w:val="en-GB"/>
        </w:rPr>
        <w:t xml:space="preserve"> </w:t>
      </w:r>
      <w:r w:rsidRPr="00744325">
        <w:rPr>
          <w:color w:val="00000A"/>
          <w:lang w:val="en-GB"/>
        </w:rPr>
        <w:t xml:space="preserve">BRASSINOSTEROIDS AT VASCULAR AND </w:t>
      </w:r>
      <w:r w:rsidRPr="00744325">
        <w:rPr>
          <w:color w:val="00000A"/>
          <w:lang w:val="en-US"/>
        </w:rPr>
        <w:t>ORGANIZING CENTER (BRAVO)</w:t>
      </w:r>
      <w:r>
        <w:rPr>
          <w:i/>
          <w:color w:val="00000A"/>
          <w:lang w:val="en-US"/>
        </w:rPr>
        <w:t xml:space="preserve"> </w:t>
      </w:r>
      <w:r>
        <w:rPr>
          <w:color w:val="00000A"/>
          <w:lang w:val="en-GB"/>
        </w:rPr>
        <w:t xml:space="preserve">and </w:t>
      </w:r>
      <w:r w:rsidR="00690C9F">
        <w:rPr>
          <w:color w:val="00000A"/>
          <w:lang w:val="en-GB"/>
        </w:rPr>
        <w:t xml:space="preserve">WUSCHEL </w:t>
      </w:r>
      <w:r w:rsidR="00690C9F" w:rsidRPr="00690C9F">
        <w:rPr>
          <w:color w:val="00000A"/>
          <w:lang w:val="en-GB"/>
        </w:rPr>
        <w:t xml:space="preserve">RELATED HOMEOBOX </w:t>
      </w:r>
      <w:r w:rsidR="00690C9F" w:rsidRPr="002C5362">
        <w:rPr>
          <w:color w:val="00000A"/>
          <w:lang w:val="en-GB"/>
        </w:rPr>
        <w:t>5 (</w:t>
      </w:r>
      <w:r w:rsidRPr="00744325">
        <w:rPr>
          <w:color w:val="00000A"/>
          <w:lang w:val="en-GB"/>
        </w:rPr>
        <w:t>WOX5</w:t>
      </w:r>
      <w:r w:rsidR="00690C9F" w:rsidRPr="00744325">
        <w:rPr>
          <w:color w:val="00000A"/>
          <w:lang w:val="en-GB"/>
        </w:rPr>
        <w:t>)</w:t>
      </w:r>
      <w:r w:rsidR="00690C9F">
        <w:rPr>
          <w:i/>
          <w:color w:val="00000A"/>
          <w:lang w:val="en-GB"/>
        </w:rPr>
        <w:t xml:space="preserve"> </w:t>
      </w:r>
      <w:r w:rsidR="00220FD8">
        <w:rPr>
          <w:color w:val="00000A"/>
          <w:lang w:val="en-GB"/>
        </w:rPr>
        <w:fldChar w:fldCharType="begin">
          <w:fldData xml:space="preserve">PEVuZE5vdGU+PENpdGU+PEF1dGhvcj5Hb256YWxlei1HYXJjaWE8L0F1dGhvcj48WWVhcj4yMDEx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PEVuZE5vdGU+PENpdGU+PEF1dGhvcj5Hb256YWxlei1HYXJjaWE8L0F1dGhvcj48WWVhcj4yMDEx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[5, 12]</w:t>
      </w:r>
      <w:r w:rsidR="00220FD8">
        <w:rPr>
          <w:color w:val="00000A"/>
          <w:lang w:val="en-GB"/>
        </w:rPr>
        <w:fldChar w:fldCharType="end"/>
      </w:r>
      <w:r w:rsidRPr="00BD3C07">
        <w:rPr>
          <w:color w:val="00000A"/>
          <w:lang w:val="en-GB"/>
        </w:rPr>
        <w:t xml:space="preserve">.  </w:t>
      </w:r>
      <w:r w:rsidRPr="00EC3E30">
        <w:rPr>
          <w:i/>
          <w:color w:val="00000A"/>
          <w:lang w:val="en-GB"/>
        </w:rPr>
        <w:t>BRAVO</w:t>
      </w:r>
      <w:r>
        <w:rPr>
          <w:color w:val="00000A"/>
          <w:lang w:val="en-GB"/>
        </w:rPr>
        <w:t xml:space="preserve"> is an R2R3-MYB transcription factor which acts as a specific repressor of BR-mediated QC cell division</w:t>
      </w:r>
      <w:r w:rsidR="00220FD8">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[12]</w:t>
      </w:r>
      <w:r w:rsidR="00220FD8">
        <w:rPr>
          <w:color w:val="00000A"/>
          <w:lang w:val="en-GB"/>
        </w:rPr>
        <w:fldChar w:fldCharType="end"/>
      </w:r>
      <w:r>
        <w:rPr>
          <w:color w:val="00000A"/>
          <w:lang w:val="en-GB"/>
        </w:rPr>
        <w:t xml:space="preserve">. The expression of BRAVO is directly regulated by </w:t>
      </w:r>
      <w:r w:rsidR="000F2DFB">
        <w:rPr>
          <w:color w:val="00000A"/>
          <w:lang w:val="en-GB"/>
        </w:rPr>
        <w:t xml:space="preserve">the transcription factor </w:t>
      </w:r>
      <w:r w:rsidR="000F2DFB" w:rsidRPr="000F2DFB">
        <w:rPr>
          <w:color w:val="00000A"/>
          <w:lang w:val="en-GB"/>
        </w:rPr>
        <w:t>BRI1-EMS-SUPPRESSOR 1</w:t>
      </w:r>
      <w:r w:rsidR="000F2DFB">
        <w:rPr>
          <w:color w:val="00000A"/>
          <w:lang w:val="en-GB"/>
        </w:rPr>
        <w:t xml:space="preserve"> (</w:t>
      </w:r>
      <w:r>
        <w:rPr>
          <w:color w:val="00000A"/>
          <w:lang w:val="en-GB"/>
        </w:rPr>
        <w:t>BES1</w:t>
      </w:r>
      <w:r w:rsidR="000F2DFB">
        <w:rPr>
          <w:color w:val="00000A"/>
          <w:lang w:val="en-GB"/>
        </w:rPr>
        <w:t>)</w:t>
      </w:r>
      <w:r w:rsidR="002C5362">
        <w:rPr>
          <w:color w:val="00000A"/>
          <w:lang w:val="en-GB"/>
        </w:rPr>
        <w:t>,</w:t>
      </w:r>
      <w:r w:rsidR="000F2DFB">
        <w:rPr>
          <w:color w:val="00000A"/>
          <w:lang w:val="en-GB"/>
        </w:rPr>
        <w:t xml:space="preserve"> which is one of the main effectors of the BR </w:t>
      </w:r>
      <w:proofErr w:type="spellStart"/>
      <w:r w:rsidR="000F2DFB">
        <w:rPr>
          <w:color w:val="00000A"/>
          <w:lang w:val="en-GB"/>
        </w:rPr>
        <w:t>signaling</w:t>
      </w:r>
      <w:proofErr w:type="spellEnd"/>
      <w:r w:rsidR="000F2DFB">
        <w:rPr>
          <w:color w:val="00000A"/>
          <w:lang w:val="en-GB"/>
        </w:rPr>
        <w:t xml:space="preserve"> pathway</w:t>
      </w:r>
      <w:r w:rsidR="00690C9F">
        <w:rPr>
          <w:color w:val="00000A"/>
          <w:lang w:val="en-GB"/>
        </w:rPr>
        <w:t>, al</w:t>
      </w:r>
      <w:r>
        <w:rPr>
          <w:color w:val="00000A"/>
          <w:lang w:val="en-GB"/>
        </w:rPr>
        <w:t xml:space="preserve">together with its co-repressor </w:t>
      </w:r>
      <w:r w:rsidR="000F2DFB">
        <w:rPr>
          <w:color w:val="00000A"/>
          <w:lang w:val="en-GB"/>
        </w:rPr>
        <w:t>TOPLESS (</w:t>
      </w:r>
      <w:r>
        <w:rPr>
          <w:color w:val="00000A"/>
          <w:lang w:val="en-GB"/>
        </w:rPr>
        <w:t>TPL</w:t>
      </w:r>
      <w:r w:rsidR="000F2DFB">
        <w:rPr>
          <w:color w:val="00000A"/>
          <w:lang w:val="en-GB"/>
        </w:rPr>
        <w:t>)</w:t>
      </w:r>
      <w:r w:rsidR="00690C9F">
        <w:rPr>
          <w:color w:val="00000A"/>
          <w:lang w:val="en-GB"/>
        </w:rPr>
        <w:t xml:space="preserve"> </w:t>
      </w:r>
      <w:r w:rsidR="00220FD8">
        <w:rPr>
          <w:color w:val="00000A"/>
          <w:lang w:val="en-GB"/>
        </w:rPr>
        <w:fldChar w:fldCharType="begin">
          <w:fldData xml:space="preserve">PEVuZE5vdGU+PENpdGU+PEF1dGhvcj5WaWxhcnJhc2EtQmxhc2k8L0F1dGhvcj48WWVhcj4yMDE0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PC9ZZWFyPjxSZWNOdW0+Nzk8L1JlY051bT48RGlzcGxheVRleHQ+WzEyLCAxM108L0Rpc3BsYXlU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[12, 13]</w:t>
      </w:r>
      <w:r w:rsidR="00220FD8">
        <w:rPr>
          <w:color w:val="00000A"/>
          <w:lang w:val="en-GB"/>
        </w:rPr>
        <w:fldChar w:fldCharType="end"/>
      </w:r>
      <w:r>
        <w:rPr>
          <w:color w:val="00000A"/>
          <w:lang w:val="en-GB"/>
        </w:rPr>
        <w:t>.</w:t>
      </w:r>
      <w:r w:rsidR="002C5362">
        <w:rPr>
          <w:color w:val="00000A"/>
          <w:lang w:val="en-GB"/>
        </w:rPr>
        <w:t xml:space="preserve"> </w:t>
      </w:r>
      <w:r w:rsidR="003A436B" w:rsidRPr="00D24585">
        <w:rPr>
          <w:color w:val="00000A"/>
          <w:lang w:val="en-GB"/>
        </w:rPr>
        <w:t>WOX5</w:t>
      </w:r>
      <w:r w:rsidR="00690C9F" w:rsidRPr="00D24585">
        <w:rPr>
          <w:i/>
          <w:color w:val="00000A"/>
          <w:lang w:val="en-GB"/>
        </w:rPr>
        <w:t xml:space="preserve"> </w:t>
      </w:r>
      <w:r w:rsidR="00F262DD">
        <w:rPr>
          <w:color w:val="00000A"/>
          <w:lang w:val="en-GB"/>
        </w:rPr>
        <w:t xml:space="preserve">is </w:t>
      </w:r>
      <w:r w:rsidR="00327884">
        <w:rPr>
          <w:color w:val="00000A"/>
          <w:lang w:val="en-GB"/>
        </w:rPr>
        <w:t xml:space="preserve">specifically </w:t>
      </w:r>
      <w:r w:rsidR="005412E3">
        <w:rPr>
          <w:color w:val="00000A"/>
          <w:lang w:val="en-GB"/>
        </w:rPr>
        <w:t xml:space="preserve">expressed </w:t>
      </w:r>
      <w:r w:rsidR="00327884">
        <w:rPr>
          <w:color w:val="00000A"/>
          <w:lang w:val="en-GB"/>
        </w:rPr>
        <w:t xml:space="preserve">in the </w:t>
      </w:r>
      <w:r w:rsidR="002C5362">
        <w:rPr>
          <w:color w:val="00000A"/>
          <w:lang w:val="en-GB"/>
        </w:rPr>
        <w:t xml:space="preserve">QC </w:t>
      </w:r>
      <w:r w:rsidR="00220FD8">
        <w:rPr>
          <w:color w:val="00000A"/>
          <w:lang w:val="en-GB"/>
        </w:rPr>
        <w:fldChar w:fldCharType="begin">
          <w:fldData xml:space="preserve">PEVuZE5vdGU+PENpdGU+PEF1dGhvcj5aaGFuZzwvQXV0aG9yPjxZZWFyPjIwMTU8L1llYXI+PFJl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dGVkIFN0YXRlcyBvZiBBbWVyaWNhPC9hYmJyLTE+PC9hbHQtcGVyaW9kaWNhbD48cGFnZXM+MTIw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==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PEVuZE5vdGU+PENpdGU+PEF1dGhvcj5aaGFuZzwvQXV0aG9yPjxZZWFyPjIwMTU8L1llYXI+PFJl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dGVkIFN0YXRlcyBvZiBBbWVyaWNhPC9hYmJyLTE+PC9hbHQtcGVyaW9kaWNhbD48cGFnZXM+MTIw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==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[14, 15]</w:t>
      </w:r>
      <w:r w:rsidR="00220FD8">
        <w:rPr>
          <w:color w:val="00000A"/>
          <w:lang w:val="en-GB"/>
        </w:rPr>
        <w:fldChar w:fldCharType="end"/>
      </w:r>
      <w:r w:rsidR="002C5362">
        <w:rPr>
          <w:color w:val="00000A"/>
          <w:lang w:val="en-GB"/>
        </w:rPr>
        <w:t xml:space="preserve"> and</w:t>
      </w:r>
      <w:r w:rsidR="005412E3">
        <w:rPr>
          <w:color w:val="00000A"/>
          <w:lang w:val="en-GB"/>
        </w:rPr>
        <w:t xml:space="preserve"> </w:t>
      </w:r>
      <w:r w:rsidR="00B17FDA">
        <w:rPr>
          <w:color w:val="00000A"/>
          <w:lang w:val="en-GB"/>
        </w:rPr>
        <w:t>acts</w:t>
      </w:r>
      <w:r w:rsidR="00D24585">
        <w:rPr>
          <w:color w:val="00000A"/>
          <w:lang w:val="en-GB"/>
        </w:rPr>
        <w:t xml:space="preserve"> by</w:t>
      </w:r>
      <w:r w:rsidR="00B17FDA">
        <w:rPr>
          <w:color w:val="00000A"/>
          <w:lang w:val="en-GB"/>
        </w:rPr>
        <w:t xml:space="preserve"> preserving quiescence of the </w:t>
      </w:r>
      <w:r w:rsidR="00DB26D7">
        <w:rPr>
          <w:color w:val="00000A"/>
          <w:lang w:val="en-GB"/>
        </w:rPr>
        <w:t xml:space="preserve">QC and </w:t>
      </w:r>
      <w:r w:rsidR="00B17FDA">
        <w:rPr>
          <w:color w:val="00000A"/>
          <w:lang w:val="en-GB"/>
        </w:rPr>
        <w:t xml:space="preserve">the </w:t>
      </w:r>
      <w:r w:rsidR="00DB26D7">
        <w:rPr>
          <w:color w:val="00000A"/>
          <w:lang w:val="en-GB"/>
        </w:rPr>
        <w:t xml:space="preserve">differentiation </w:t>
      </w:r>
      <w:r w:rsidR="00B17FDA">
        <w:rPr>
          <w:color w:val="00000A"/>
          <w:lang w:val="en-GB"/>
        </w:rPr>
        <w:t xml:space="preserve">of the adjacent </w:t>
      </w:r>
      <w:r w:rsidR="002C5362">
        <w:rPr>
          <w:color w:val="00000A"/>
          <w:lang w:val="en-GB"/>
        </w:rPr>
        <w:t>CSC</w:t>
      </w:r>
      <w:r w:rsidR="00690C9F">
        <w:rPr>
          <w:color w:val="00000A"/>
          <w:lang w:val="en-GB"/>
        </w:rPr>
        <w:t xml:space="preserve"> </w:t>
      </w:r>
      <w:r w:rsidR="00220FD8">
        <w:rPr>
          <w:color w:val="00000A"/>
          <w:lang w:val="en-GB"/>
        </w:rPr>
        <w:fldChar w:fldCharType="begin">
          <w:fldData xml:space="preserve">PEVuZE5vdGU+PENpdGU+PEF1dGhvcj5TYXJrYXI8L0F1dGhvcj48WWVhcj4yMDA3PC9ZZWFyPjxS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==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PEVuZE5vdGU+PENpdGU+PEF1dGhvcj5TYXJrYXI8L0F1dGhvcj48WWVhcj4yMDA3PC9ZZWFyPjxS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==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[16-18]</w:t>
      </w:r>
      <w:r w:rsidR="00220FD8">
        <w:rPr>
          <w:color w:val="00000A"/>
          <w:lang w:val="en-GB"/>
        </w:rPr>
        <w:fldChar w:fldCharType="end"/>
      </w:r>
      <w:r w:rsidR="00DB26D7">
        <w:rPr>
          <w:color w:val="00000A"/>
          <w:lang w:val="en-GB"/>
        </w:rPr>
        <w:t>.</w:t>
      </w:r>
      <w:r w:rsidR="005412E3">
        <w:rPr>
          <w:color w:val="00000A"/>
          <w:lang w:val="en-GB"/>
        </w:rPr>
        <w:t xml:space="preserve"> </w:t>
      </w:r>
    </w:p>
    <w:p w14:paraId="7E0D1D54" w14:textId="34BF16D6" w:rsidR="00924C81" w:rsidRPr="00515820" w:rsidRDefault="009B1740" w:rsidP="00BD3C07">
      <w:pPr>
        <w:spacing w:after="0" w:line="480" w:lineRule="auto"/>
        <w:jc w:val="both"/>
        <w:rPr>
          <w:color w:val="00000A"/>
          <w:lang w:val="en-GB"/>
        </w:rPr>
      </w:pPr>
      <w:r>
        <w:rPr>
          <w:color w:val="00000A"/>
          <w:lang w:val="en-GB"/>
        </w:rPr>
        <w:t xml:space="preserve">Although </w:t>
      </w:r>
      <w:r w:rsidR="00924C81" w:rsidRPr="00924C81">
        <w:rPr>
          <w:color w:val="00000A"/>
          <w:lang w:val="en-GB"/>
        </w:rPr>
        <w:t>BRAVO and WOX5 represent the first two plant cell-specific repressors of QC division identified to date, the</w:t>
      </w:r>
      <w:r w:rsidR="008B3FC9">
        <w:rPr>
          <w:color w:val="00000A"/>
          <w:lang w:val="en-GB"/>
        </w:rPr>
        <w:t>ir</w:t>
      </w:r>
      <w:r w:rsidR="00924C81" w:rsidRPr="00924C81">
        <w:rPr>
          <w:color w:val="00000A"/>
          <w:lang w:val="en-GB"/>
        </w:rPr>
        <w:t xml:space="preserve"> molecular connection </w:t>
      </w:r>
      <w:r w:rsidR="008B3FC9">
        <w:rPr>
          <w:color w:val="00000A"/>
          <w:lang w:val="en-GB"/>
        </w:rPr>
        <w:t>and the possible</w:t>
      </w:r>
      <w:r w:rsidR="00924C81" w:rsidRPr="00924C81">
        <w:rPr>
          <w:color w:val="00000A"/>
          <w:lang w:val="en-GB"/>
        </w:rPr>
        <w:t xml:space="preserve"> biological relevance </w:t>
      </w:r>
      <w:r w:rsidR="008B3FC9">
        <w:rPr>
          <w:color w:val="00000A"/>
          <w:lang w:val="en-GB"/>
        </w:rPr>
        <w:t>of those in root survival</w:t>
      </w:r>
      <w:r w:rsidR="00924C81" w:rsidRPr="00924C81">
        <w:rPr>
          <w:color w:val="00000A"/>
          <w:lang w:val="en-GB"/>
        </w:rPr>
        <w:t xml:space="preserve"> has not </w:t>
      </w:r>
      <w:r w:rsidR="00F262DD">
        <w:rPr>
          <w:color w:val="00000A"/>
          <w:lang w:val="en-GB"/>
        </w:rPr>
        <w:t xml:space="preserve">yet </w:t>
      </w:r>
      <w:r w:rsidR="00924C81" w:rsidRPr="00924C81">
        <w:rPr>
          <w:color w:val="00000A"/>
          <w:lang w:val="en-GB"/>
        </w:rPr>
        <w:t xml:space="preserve">been established. </w:t>
      </w:r>
      <w:r w:rsidR="00F262DD">
        <w:rPr>
          <w:color w:val="00000A"/>
          <w:lang w:val="en-GB"/>
        </w:rPr>
        <w:t>Here</w:t>
      </w:r>
      <w:r w:rsidR="00924C81" w:rsidRPr="00924C81">
        <w:rPr>
          <w:color w:val="00000A"/>
          <w:lang w:val="en-GB"/>
        </w:rPr>
        <w:t xml:space="preserve">, we </w:t>
      </w:r>
      <w:r w:rsidR="00B17FDA">
        <w:rPr>
          <w:color w:val="00000A"/>
          <w:lang w:val="en-GB"/>
        </w:rPr>
        <w:t xml:space="preserve">show that BRAVO and WOX5 interact at the </w:t>
      </w:r>
      <w:r>
        <w:rPr>
          <w:color w:val="00000A"/>
          <w:lang w:val="en-GB"/>
        </w:rPr>
        <w:t xml:space="preserve">molecular </w:t>
      </w:r>
      <w:r w:rsidR="00B17FDA">
        <w:rPr>
          <w:color w:val="00000A"/>
          <w:lang w:val="en-GB"/>
        </w:rPr>
        <w:t xml:space="preserve">and genetic level </w:t>
      </w:r>
      <w:r w:rsidR="00B17FDA">
        <w:rPr>
          <w:color w:val="00000A"/>
          <w:lang w:val="en-GB"/>
        </w:rPr>
        <w:lastRenderedPageBreak/>
        <w:t>repressing QC division</w:t>
      </w:r>
      <w:r w:rsidR="008C05A4">
        <w:rPr>
          <w:color w:val="00000A"/>
          <w:lang w:val="en-GB"/>
        </w:rPr>
        <w:t xml:space="preserve"> and</w:t>
      </w:r>
      <w:r w:rsidR="00B17FDA">
        <w:rPr>
          <w:color w:val="00000A"/>
          <w:lang w:val="en-GB"/>
        </w:rPr>
        <w:t xml:space="preserve"> </w:t>
      </w:r>
      <w:r w:rsidR="00924C81" w:rsidRPr="00924C81">
        <w:rPr>
          <w:color w:val="00000A"/>
          <w:lang w:val="en-GB"/>
        </w:rPr>
        <w:t xml:space="preserve">provide experimental and computational </w:t>
      </w:r>
      <w:r w:rsidR="008B3FC9">
        <w:rPr>
          <w:color w:val="00000A"/>
          <w:lang w:val="en-GB"/>
        </w:rPr>
        <w:t xml:space="preserve">evidence for </w:t>
      </w:r>
      <w:r w:rsidR="00B17FDA">
        <w:rPr>
          <w:color w:val="00000A"/>
          <w:lang w:val="en-GB"/>
        </w:rPr>
        <w:t xml:space="preserve">a </w:t>
      </w:r>
      <w:r w:rsidR="008B3FC9">
        <w:rPr>
          <w:color w:val="00000A"/>
          <w:lang w:val="en-GB"/>
        </w:rPr>
        <w:t>joint role of</w:t>
      </w:r>
      <w:r w:rsidR="00924C81" w:rsidRPr="00924C81">
        <w:rPr>
          <w:color w:val="00000A"/>
          <w:lang w:val="en-GB"/>
        </w:rPr>
        <w:t xml:space="preserve"> BRAVO and WOX5 </w:t>
      </w:r>
      <w:r w:rsidR="008B3FC9">
        <w:rPr>
          <w:color w:val="00000A"/>
          <w:lang w:val="en-GB"/>
        </w:rPr>
        <w:t>in the division of the QC cells in normal conditions</w:t>
      </w:r>
      <w:r w:rsidR="00B17FDA">
        <w:rPr>
          <w:color w:val="00000A"/>
          <w:lang w:val="en-GB"/>
        </w:rPr>
        <w:t>. Interestingly</w:t>
      </w:r>
      <w:r w:rsidR="008B3FC9">
        <w:rPr>
          <w:color w:val="00000A"/>
          <w:lang w:val="en-GB"/>
        </w:rPr>
        <w:t>,</w:t>
      </w:r>
      <w:r w:rsidR="00B17FDA">
        <w:rPr>
          <w:color w:val="00000A"/>
          <w:lang w:val="en-GB"/>
        </w:rPr>
        <w:t xml:space="preserve"> our </w:t>
      </w:r>
      <w:r w:rsidR="002C5362">
        <w:rPr>
          <w:color w:val="00000A"/>
          <w:lang w:val="en-GB"/>
        </w:rPr>
        <w:t>work also</w:t>
      </w:r>
      <w:r w:rsidR="00B17FDA">
        <w:rPr>
          <w:color w:val="00000A"/>
          <w:lang w:val="en-GB"/>
        </w:rPr>
        <w:t xml:space="preserve"> unveil</w:t>
      </w:r>
      <w:r w:rsidR="002C5362">
        <w:rPr>
          <w:color w:val="00000A"/>
          <w:lang w:val="en-GB"/>
        </w:rPr>
        <w:t>s</w:t>
      </w:r>
      <w:r w:rsidR="00B17FDA">
        <w:rPr>
          <w:color w:val="00000A"/>
          <w:lang w:val="en-GB"/>
        </w:rPr>
        <w:t xml:space="preserve"> that </w:t>
      </w:r>
      <w:r w:rsidR="00E871F4">
        <w:rPr>
          <w:color w:val="00000A"/>
          <w:lang w:val="en-GB"/>
        </w:rPr>
        <w:t xml:space="preserve">these two genes are important for overcoming a genotoxic stress, and that </w:t>
      </w:r>
      <w:r w:rsidR="002C5362">
        <w:rPr>
          <w:color w:val="00000A"/>
          <w:lang w:val="en-GB"/>
        </w:rPr>
        <w:t xml:space="preserve">their </w:t>
      </w:r>
      <w:r w:rsidR="00E871F4">
        <w:rPr>
          <w:color w:val="00000A"/>
          <w:lang w:val="en-GB"/>
        </w:rPr>
        <w:t>expression</w:t>
      </w:r>
      <w:r w:rsidR="002C5362">
        <w:rPr>
          <w:color w:val="00000A"/>
          <w:lang w:val="en-GB"/>
        </w:rPr>
        <w:t xml:space="preserve"> regulation to overcome this stress</w:t>
      </w:r>
      <w:r w:rsidR="00E871F4">
        <w:rPr>
          <w:color w:val="00000A"/>
          <w:lang w:val="en-GB"/>
        </w:rPr>
        <w:t xml:space="preserve"> is regulated by a paracrine</w:t>
      </w:r>
      <w:r w:rsidR="002C5362">
        <w:rPr>
          <w:color w:val="00000A"/>
          <w:lang w:val="en-GB"/>
        </w:rPr>
        <w:t xml:space="preserve"> steroid</w:t>
      </w:r>
      <w:r w:rsidR="00E871F4">
        <w:rPr>
          <w:color w:val="00000A"/>
          <w:lang w:val="en-GB"/>
        </w:rPr>
        <w:t xml:space="preserve"> signal from </w:t>
      </w:r>
      <w:r w:rsidR="002C5362">
        <w:rPr>
          <w:color w:val="00000A"/>
          <w:lang w:val="en-GB"/>
        </w:rPr>
        <w:t xml:space="preserve">the damaged cells to the QC and SSC. </w:t>
      </w:r>
    </w:p>
    <w:p w14:paraId="582B209E" w14:textId="77777777" w:rsidR="002F2957" w:rsidRPr="00BD3C07" w:rsidRDefault="002F2957" w:rsidP="00BD3C07">
      <w:pPr>
        <w:spacing w:after="0" w:line="480" w:lineRule="auto"/>
        <w:jc w:val="both"/>
        <w:rPr>
          <w:b/>
          <w:color w:val="00000A"/>
          <w:lang w:val="en-GB"/>
        </w:rPr>
      </w:pPr>
    </w:p>
    <w:p w14:paraId="098F260B" w14:textId="77777777" w:rsidR="00DE4D55" w:rsidRPr="00DB632A" w:rsidRDefault="002F2957" w:rsidP="00BD3C07">
      <w:pPr>
        <w:spacing w:after="0" w:line="480" w:lineRule="auto"/>
        <w:jc w:val="both"/>
        <w:outlineLvl w:val="0"/>
        <w:rPr>
          <w:b/>
          <w:color w:val="00000A"/>
          <w:lang w:val="en-GB"/>
        </w:rPr>
      </w:pPr>
      <w:r w:rsidRPr="00BD3C07">
        <w:rPr>
          <w:b/>
          <w:color w:val="00000A"/>
          <w:lang w:val="en-GB"/>
        </w:rPr>
        <w:t>RESULTS</w:t>
      </w:r>
      <w:r w:rsidR="000A481E" w:rsidRPr="00B17AEC">
        <w:rPr>
          <w:b/>
          <w:color w:val="00000A"/>
          <w:lang w:val="en-GB"/>
        </w:rPr>
        <w:t xml:space="preserve"> AND DISCUSSION</w:t>
      </w:r>
    </w:p>
    <w:p w14:paraId="53B322E6" w14:textId="77777777" w:rsidR="002F2957" w:rsidRPr="00DB632A" w:rsidRDefault="002F2957" w:rsidP="00BD3C07">
      <w:pPr>
        <w:spacing w:after="0" w:line="480" w:lineRule="auto"/>
        <w:jc w:val="both"/>
        <w:outlineLvl w:val="0"/>
        <w:rPr>
          <w:color w:val="00000A"/>
          <w:lang w:val="en-GB"/>
        </w:rPr>
      </w:pPr>
      <w:r w:rsidRPr="00A7578D">
        <w:rPr>
          <w:b/>
          <w:color w:val="00000A"/>
          <w:lang w:val="en-GB"/>
        </w:rPr>
        <w:t>BRAVO and WOX5 form a positive feedback loop in the root stem cell niche</w:t>
      </w:r>
    </w:p>
    <w:p w14:paraId="5A086D6E" w14:textId="25775E44" w:rsidR="00C7348E" w:rsidRDefault="007D1ECD" w:rsidP="00BD3C07">
      <w:pPr>
        <w:spacing w:after="0" w:line="480" w:lineRule="auto"/>
        <w:jc w:val="both"/>
        <w:rPr>
          <w:color w:val="00000A"/>
          <w:lang w:val="en-GB"/>
        </w:rPr>
      </w:pPr>
      <w:r>
        <w:rPr>
          <w:color w:val="00000A"/>
          <w:lang w:val="en-GB"/>
        </w:rPr>
        <w:t xml:space="preserve">In the root apex, </w:t>
      </w:r>
      <w:r w:rsidR="006E5B57" w:rsidRPr="00BD3C07">
        <w:rPr>
          <w:color w:val="00000A"/>
          <w:lang w:val="en-GB"/>
        </w:rPr>
        <w:t>BRAVO and WOX5</w:t>
      </w:r>
      <w:r w:rsidR="006E5B57">
        <w:rPr>
          <w:color w:val="00000A"/>
          <w:lang w:val="en-GB"/>
        </w:rPr>
        <w:t xml:space="preserve"> control</w:t>
      </w:r>
      <w:r w:rsidR="00F94D9E">
        <w:rPr>
          <w:color w:val="00000A"/>
          <w:lang w:val="en-GB"/>
        </w:rPr>
        <w:t xml:space="preserve"> the</w:t>
      </w:r>
      <w:r w:rsidR="006E5B57">
        <w:rPr>
          <w:color w:val="00000A"/>
          <w:lang w:val="en-GB"/>
        </w:rPr>
        <w:t xml:space="preserve"> quiescent status of the stem cells by </w:t>
      </w:r>
      <w:r w:rsidR="007061CB">
        <w:rPr>
          <w:color w:val="00000A"/>
          <w:lang w:val="en-GB"/>
        </w:rPr>
        <w:t>re</w:t>
      </w:r>
      <w:r w:rsidR="006E5B57">
        <w:rPr>
          <w:color w:val="00000A"/>
          <w:lang w:val="en-GB"/>
        </w:rPr>
        <w:t>pressing QC divisions</w:t>
      </w:r>
      <w:r w:rsidR="00C7348E">
        <w:rPr>
          <w:color w:val="00000A"/>
          <w:lang w:val="en-GB"/>
        </w:rPr>
        <w:t xml:space="preserve"> </w:t>
      </w:r>
      <w:r w:rsidR="00220FD8">
        <w:rPr>
          <w:color w:val="00000A"/>
          <w:lang w:val="en-GB"/>
        </w:rPr>
        <w:fldChar w:fldCharType="begin">
          <w:fldData xml:space="preserve">PEVuZE5vdGU+PENpdGU+PEF1dGhvcj5WaWxhcnJhc2EtQmxhc2k8L0F1dGhvcj48WWVhcj4yMDE0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PC9ZZWFyPjxSZWNOdW0+Nzk8L1JlY051bT48RGlzcGxheVRleHQ+WzEyLCAxNl08L0Rpc3BsYXlU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[12, 16]</w:t>
      </w:r>
      <w:r w:rsidR="00220FD8">
        <w:rPr>
          <w:color w:val="00000A"/>
          <w:lang w:val="en-GB"/>
        </w:rPr>
        <w:fldChar w:fldCharType="end"/>
      </w:r>
      <w:r w:rsidR="006E5B57">
        <w:rPr>
          <w:color w:val="00000A"/>
          <w:lang w:val="en-GB"/>
        </w:rPr>
        <w:t xml:space="preserve">. However, </w:t>
      </w:r>
      <w:r w:rsidR="006E5B57" w:rsidRPr="00F378F4">
        <w:rPr>
          <w:color w:val="00000A"/>
          <w:lang w:val="en-GB"/>
        </w:rPr>
        <w:t>BRAVO</w:t>
      </w:r>
      <w:r w:rsidR="006E5B57" w:rsidRPr="00C7348E">
        <w:rPr>
          <w:color w:val="00000A"/>
          <w:lang w:val="en-GB"/>
        </w:rPr>
        <w:t xml:space="preserve"> and </w:t>
      </w:r>
      <w:r w:rsidR="006E5B57" w:rsidRPr="00F378F4">
        <w:rPr>
          <w:color w:val="00000A"/>
          <w:lang w:val="en-GB"/>
        </w:rPr>
        <w:t>WOX5</w:t>
      </w:r>
      <w:r w:rsidR="006E5B57">
        <w:rPr>
          <w:color w:val="00000A"/>
          <w:lang w:val="en-GB"/>
        </w:rPr>
        <w:t xml:space="preserve"> levels</w:t>
      </w:r>
      <w:r w:rsidR="00C1586C">
        <w:rPr>
          <w:color w:val="00000A"/>
          <w:lang w:val="en-GB"/>
        </w:rPr>
        <w:t xml:space="preserve"> are oppositely regulated by BRs </w:t>
      </w:r>
      <w:r w:rsidR="00220FD8">
        <w:rPr>
          <w:color w:val="00000A"/>
          <w:lang w:val="en-GB"/>
        </w:rPr>
        <w:fldChar w:fldCharType="begin">
          <w:fldData xml:space="preserve">PEVuZE5vdGU+PENpdGU+PEF1dGhvcj5WaWxhcnJhc2EtQmxhc2k8L0F1dGhvcj48WWVhcj4yMDE0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PC9ZZWFyPjxSZWNOdW0+Nzk8L1JlY051bT48RGlzcGxheVRleHQ+WzUsIDEyXTwvRGlzcGxheVRl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[5, 12]</w:t>
      </w:r>
      <w:r w:rsidR="00220FD8">
        <w:rPr>
          <w:color w:val="00000A"/>
          <w:lang w:val="en-GB"/>
        </w:rPr>
        <w:fldChar w:fldCharType="end"/>
      </w:r>
      <w:r w:rsidR="00C1586C">
        <w:rPr>
          <w:color w:val="00000A"/>
          <w:lang w:val="en-GB"/>
        </w:rPr>
        <w:t xml:space="preserve">. </w:t>
      </w:r>
      <w:r w:rsidR="002F2957" w:rsidRPr="00515820">
        <w:rPr>
          <w:color w:val="00000A"/>
          <w:lang w:val="en-GB"/>
        </w:rPr>
        <w:t>To</w:t>
      </w:r>
      <w:r w:rsidR="00CD2517">
        <w:rPr>
          <w:color w:val="00000A"/>
          <w:lang w:val="en-GB"/>
        </w:rPr>
        <w:t xml:space="preserve"> </w:t>
      </w:r>
      <w:r w:rsidR="006E5B57">
        <w:rPr>
          <w:color w:val="00000A"/>
          <w:lang w:val="en-GB"/>
        </w:rPr>
        <w:t xml:space="preserve">understand the molecular </w:t>
      </w:r>
      <w:r w:rsidR="002F2957" w:rsidRPr="00515820">
        <w:rPr>
          <w:color w:val="00000A"/>
          <w:lang w:val="en-GB"/>
        </w:rPr>
        <w:t>connection between BRAVO and WOX5</w:t>
      </w:r>
      <w:r w:rsidR="002F2957" w:rsidRPr="00DB632A">
        <w:rPr>
          <w:color w:val="00000A"/>
          <w:lang w:val="en-GB"/>
        </w:rPr>
        <w:t xml:space="preserve">, </w:t>
      </w:r>
      <w:r w:rsidR="00EE2282" w:rsidRPr="00090356">
        <w:rPr>
          <w:color w:val="00000A"/>
          <w:lang w:val="en-GB"/>
        </w:rPr>
        <w:t>w</w:t>
      </w:r>
      <w:r w:rsidR="002F2957" w:rsidRPr="00DB632A">
        <w:rPr>
          <w:color w:val="00000A"/>
          <w:lang w:val="en-GB"/>
        </w:rPr>
        <w:t xml:space="preserve">e </w:t>
      </w:r>
      <w:r w:rsidR="00F94D9E">
        <w:rPr>
          <w:color w:val="00000A"/>
          <w:lang w:val="en-GB"/>
        </w:rPr>
        <w:t xml:space="preserve">used </w:t>
      </w:r>
      <w:r w:rsidR="00F94D9E" w:rsidRPr="00C7348E">
        <w:rPr>
          <w:color w:val="00000A"/>
          <w:lang w:val="en-GB"/>
        </w:rPr>
        <w:t xml:space="preserve">the </w:t>
      </w:r>
      <w:proofErr w:type="spellStart"/>
      <w:proofErr w:type="gramStart"/>
      <w:r w:rsidR="00F94D9E" w:rsidRPr="00F378F4">
        <w:rPr>
          <w:color w:val="00000A"/>
          <w:lang w:val="en-GB"/>
        </w:rPr>
        <w:t>pBRAVO:GFP</w:t>
      </w:r>
      <w:proofErr w:type="spellEnd"/>
      <w:proofErr w:type="gramEnd"/>
      <w:r w:rsidR="00F94D9E" w:rsidRPr="00C7348E">
        <w:rPr>
          <w:color w:val="00000A"/>
          <w:lang w:val="en-GB"/>
        </w:rPr>
        <w:t xml:space="preserve"> and </w:t>
      </w:r>
      <w:r w:rsidR="00F94D9E" w:rsidRPr="00F378F4">
        <w:rPr>
          <w:color w:val="00000A"/>
          <w:lang w:val="en-GB"/>
        </w:rPr>
        <w:t>pWOX5:GFP</w:t>
      </w:r>
      <w:r w:rsidR="00F94D9E" w:rsidRPr="00363EB1">
        <w:rPr>
          <w:color w:val="00000A"/>
          <w:lang w:val="en-GB"/>
        </w:rPr>
        <w:t xml:space="preserve"> reporters</w:t>
      </w:r>
      <w:r w:rsidR="00F94D9E">
        <w:rPr>
          <w:color w:val="00000A"/>
          <w:lang w:val="en-GB"/>
        </w:rPr>
        <w:t xml:space="preserve"> to </w:t>
      </w:r>
      <w:r w:rsidR="00651033" w:rsidRPr="00DB632A">
        <w:rPr>
          <w:color w:val="00000A"/>
          <w:lang w:val="en-GB"/>
        </w:rPr>
        <w:t>analyse</w:t>
      </w:r>
      <w:r w:rsidR="002F2957" w:rsidRPr="00DB632A">
        <w:rPr>
          <w:color w:val="00000A"/>
          <w:lang w:val="en-GB"/>
        </w:rPr>
        <w:t xml:space="preserve"> the expression</w:t>
      </w:r>
      <w:r w:rsidR="009B1740">
        <w:rPr>
          <w:color w:val="00000A"/>
          <w:lang w:val="en-GB"/>
        </w:rPr>
        <w:t xml:space="preserve"> pattern and fluorescence</w:t>
      </w:r>
      <w:r w:rsidR="002F2957" w:rsidRPr="00DB632A">
        <w:rPr>
          <w:color w:val="00000A"/>
          <w:lang w:val="en-GB"/>
        </w:rPr>
        <w:t xml:space="preserve"> levels of </w:t>
      </w:r>
      <w:r w:rsidR="009B1740">
        <w:rPr>
          <w:color w:val="00000A"/>
          <w:lang w:val="en-GB"/>
        </w:rPr>
        <w:t>both promoters</w:t>
      </w:r>
      <w:r w:rsidR="00C7348E" w:rsidRPr="009B1740">
        <w:rPr>
          <w:color w:val="00000A"/>
          <w:lang w:val="en-GB"/>
        </w:rPr>
        <w:t xml:space="preserve"> in</w:t>
      </w:r>
      <w:r w:rsidR="00F94D9E">
        <w:rPr>
          <w:color w:val="00000A"/>
          <w:lang w:val="en-GB"/>
        </w:rPr>
        <w:t xml:space="preserve"> </w:t>
      </w:r>
      <w:r w:rsidR="002F2957" w:rsidRPr="00DB632A">
        <w:rPr>
          <w:i/>
          <w:color w:val="00000A"/>
          <w:lang w:val="en-GB"/>
        </w:rPr>
        <w:t>bravo</w:t>
      </w:r>
      <w:r w:rsidR="002F2957" w:rsidRPr="00DB632A">
        <w:rPr>
          <w:color w:val="00000A"/>
          <w:lang w:val="en-GB"/>
        </w:rPr>
        <w:t xml:space="preserve"> and </w:t>
      </w:r>
      <w:r w:rsidR="002F2957" w:rsidRPr="00515820">
        <w:rPr>
          <w:i/>
          <w:color w:val="00000A"/>
          <w:lang w:val="en-GB"/>
        </w:rPr>
        <w:t>wox5</w:t>
      </w:r>
      <w:r w:rsidR="002F2957" w:rsidRPr="00515820">
        <w:rPr>
          <w:color w:val="00000A"/>
          <w:lang w:val="en-GB"/>
        </w:rPr>
        <w:t xml:space="preserve"> mutant</w:t>
      </w:r>
      <w:r w:rsidR="009B1740">
        <w:rPr>
          <w:color w:val="00000A"/>
          <w:lang w:val="en-GB"/>
        </w:rPr>
        <w:t xml:space="preserve"> background</w:t>
      </w:r>
      <w:r w:rsidR="00294392">
        <w:rPr>
          <w:color w:val="00000A"/>
          <w:lang w:val="en-GB"/>
        </w:rPr>
        <w:t xml:space="preserve"> </w:t>
      </w:r>
      <w:r w:rsidR="002F2957" w:rsidRPr="00363EB1">
        <w:rPr>
          <w:color w:val="00000A"/>
          <w:lang w:val="en-GB"/>
        </w:rPr>
        <w:t>(Figure 1)</w:t>
      </w:r>
      <w:r w:rsidR="00EE2282" w:rsidRPr="00090356">
        <w:rPr>
          <w:color w:val="00000A"/>
          <w:lang w:val="en-GB"/>
        </w:rPr>
        <w:t xml:space="preserve">. </w:t>
      </w:r>
      <w:r w:rsidR="006E5B57">
        <w:rPr>
          <w:color w:val="00000A"/>
          <w:lang w:val="en-GB"/>
        </w:rPr>
        <w:t xml:space="preserve">In the WT plants, </w:t>
      </w:r>
      <w:r w:rsidR="00C7348E">
        <w:rPr>
          <w:color w:val="00000A"/>
          <w:lang w:val="en-GB"/>
        </w:rPr>
        <w:t>BRAVO expression</w:t>
      </w:r>
      <w:r w:rsidR="002F2957" w:rsidRPr="00DB632A">
        <w:rPr>
          <w:color w:val="00000A"/>
          <w:lang w:val="en-GB"/>
        </w:rPr>
        <w:t xml:space="preserve"> is specifically located in the QC and </w:t>
      </w:r>
      <w:r w:rsidR="009003D8" w:rsidRPr="00090356">
        <w:rPr>
          <w:color w:val="00000A"/>
          <w:lang w:val="en-GB"/>
        </w:rPr>
        <w:t xml:space="preserve">the </w:t>
      </w:r>
      <w:r w:rsidR="00561B06">
        <w:rPr>
          <w:color w:val="00000A"/>
          <w:lang w:val="en-GB"/>
        </w:rPr>
        <w:t xml:space="preserve">adjacent </w:t>
      </w:r>
      <w:r w:rsidR="00C7348E">
        <w:rPr>
          <w:color w:val="00000A"/>
          <w:lang w:val="en-GB"/>
        </w:rPr>
        <w:t>SSC</w:t>
      </w:r>
      <w:r w:rsidR="00561B06">
        <w:rPr>
          <w:color w:val="00000A"/>
          <w:lang w:val="en-GB"/>
        </w:rPr>
        <w:t xml:space="preserve"> </w:t>
      </w:r>
      <w:r w:rsidR="002F2957" w:rsidRPr="00DB632A">
        <w:rPr>
          <w:color w:val="00000A"/>
          <w:lang w:val="en-GB"/>
        </w:rPr>
        <w:t>(Fig</w:t>
      </w:r>
      <w:r w:rsidR="00E911E9">
        <w:rPr>
          <w:color w:val="00000A"/>
          <w:lang w:val="en-GB"/>
        </w:rPr>
        <w:t>ure</w:t>
      </w:r>
      <w:r w:rsidR="002F2957" w:rsidRPr="00DB632A">
        <w:rPr>
          <w:color w:val="00000A"/>
          <w:lang w:val="en-GB"/>
        </w:rPr>
        <w:t xml:space="preserve"> </w:t>
      </w:r>
      <w:r w:rsidR="00E911E9" w:rsidRPr="00DB632A">
        <w:rPr>
          <w:color w:val="00000A"/>
          <w:lang w:val="en-GB"/>
        </w:rPr>
        <w:t>1</w:t>
      </w:r>
      <w:r w:rsidR="00E911E9">
        <w:rPr>
          <w:color w:val="00000A"/>
          <w:lang w:val="en-GB"/>
        </w:rPr>
        <w:t>B</w:t>
      </w:r>
      <w:r w:rsidR="00294392">
        <w:rPr>
          <w:color w:val="00000A"/>
          <w:lang w:val="en-GB"/>
        </w:rPr>
        <w:t>,</w:t>
      </w:r>
      <w:r w:rsidR="00C7348E">
        <w:rPr>
          <w:color w:val="00000A"/>
          <w:lang w:val="en-GB"/>
        </w:rPr>
        <w:t xml:space="preserve"> </w:t>
      </w:r>
      <w:r w:rsidR="00220FD8">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[12]</w:t>
      </w:r>
      <w:r w:rsidR="00220FD8">
        <w:rPr>
          <w:color w:val="00000A"/>
          <w:lang w:val="en-GB"/>
        </w:rPr>
        <w:fldChar w:fldCharType="end"/>
      </w:r>
      <w:r w:rsidR="00B17AEC">
        <w:rPr>
          <w:color w:val="00000A"/>
          <w:lang w:val="en-GB"/>
        </w:rPr>
        <w:t>)</w:t>
      </w:r>
      <w:r w:rsidR="006E5B57">
        <w:rPr>
          <w:color w:val="00000A"/>
          <w:lang w:val="en-GB"/>
        </w:rPr>
        <w:t xml:space="preserve">. </w:t>
      </w:r>
      <w:r w:rsidR="009B1740">
        <w:rPr>
          <w:color w:val="00000A"/>
          <w:lang w:val="en-GB"/>
        </w:rPr>
        <w:t xml:space="preserve">In contrast, in </w:t>
      </w:r>
      <w:r w:rsidR="005E4FBC" w:rsidRPr="00CD2517">
        <w:rPr>
          <w:i/>
          <w:color w:val="00000A"/>
          <w:lang w:val="en-GB"/>
        </w:rPr>
        <w:t>wox5</w:t>
      </w:r>
      <w:r w:rsidR="005E4FBC">
        <w:rPr>
          <w:color w:val="00000A"/>
          <w:lang w:val="en-GB"/>
        </w:rPr>
        <w:t xml:space="preserve"> mutants</w:t>
      </w:r>
      <w:r w:rsidR="006E5B57">
        <w:rPr>
          <w:i/>
          <w:color w:val="00000A"/>
          <w:lang w:val="en-GB"/>
        </w:rPr>
        <w:t>,</w:t>
      </w:r>
      <w:r w:rsidR="002F2957" w:rsidRPr="00DB632A">
        <w:rPr>
          <w:color w:val="00000A"/>
          <w:lang w:val="en-GB"/>
        </w:rPr>
        <w:t xml:space="preserve"> </w:t>
      </w:r>
      <w:r w:rsidR="00C7348E">
        <w:rPr>
          <w:color w:val="00000A"/>
          <w:lang w:val="en-GB"/>
        </w:rPr>
        <w:t>BRAVO expression is</w:t>
      </w:r>
      <w:r w:rsidR="004F5F81" w:rsidRPr="00DB632A">
        <w:rPr>
          <w:color w:val="00000A"/>
          <w:lang w:val="en-GB"/>
        </w:rPr>
        <w:t xml:space="preserve"> </w:t>
      </w:r>
      <w:r w:rsidR="002F2957" w:rsidRPr="00DB632A">
        <w:rPr>
          <w:color w:val="00000A"/>
          <w:lang w:val="en-GB"/>
        </w:rPr>
        <w:t xml:space="preserve">reduced </w:t>
      </w:r>
      <w:r w:rsidR="00C7348E">
        <w:rPr>
          <w:color w:val="00000A"/>
          <w:lang w:val="en-GB"/>
        </w:rPr>
        <w:t xml:space="preserve">in </w:t>
      </w:r>
      <w:r w:rsidR="005E4FBC">
        <w:rPr>
          <w:color w:val="00000A"/>
          <w:lang w:val="en-GB"/>
        </w:rPr>
        <w:t xml:space="preserve">the QC </w:t>
      </w:r>
      <w:r w:rsidR="0097734E">
        <w:rPr>
          <w:color w:val="00000A"/>
          <w:lang w:val="en-GB"/>
        </w:rPr>
        <w:t>whereas</w:t>
      </w:r>
      <w:r w:rsidR="005E4FBC">
        <w:rPr>
          <w:color w:val="00000A"/>
          <w:lang w:val="en-GB"/>
        </w:rPr>
        <w:t xml:space="preserve"> </w:t>
      </w:r>
      <w:r w:rsidR="00CD2517">
        <w:rPr>
          <w:color w:val="00000A"/>
          <w:lang w:val="en-GB"/>
        </w:rPr>
        <w:t xml:space="preserve">is </w:t>
      </w:r>
      <w:r w:rsidR="00C7348E">
        <w:rPr>
          <w:color w:val="00000A"/>
          <w:lang w:val="en-GB"/>
        </w:rPr>
        <w:t xml:space="preserve">still </w:t>
      </w:r>
      <w:r w:rsidR="0097734E">
        <w:rPr>
          <w:color w:val="00000A"/>
          <w:lang w:val="en-GB"/>
        </w:rPr>
        <w:t>normally</w:t>
      </w:r>
      <w:r w:rsidR="005E4FBC">
        <w:rPr>
          <w:color w:val="00000A"/>
          <w:lang w:val="en-GB"/>
        </w:rPr>
        <w:t xml:space="preserve"> expressed in the </w:t>
      </w:r>
      <w:r w:rsidR="00561B06">
        <w:rPr>
          <w:color w:val="00000A"/>
          <w:lang w:val="en-GB"/>
        </w:rPr>
        <w:t>SSC</w:t>
      </w:r>
      <w:r w:rsidR="002F2957" w:rsidRPr="00DB632A">
        <w:rPr>
          <w:color w:val="00000A"/>
          <w:lang w:val="en-GB"/>
        </w:rPr>
        <w:t xml:space="preserve"> (Fig</w:t>
      </w:r>
      <w:r w:rsidR="00E911E9">
        <w:rPr>
          <w:color w:val="00000A"/>
          <w:lang w:val="en-GB"/>
        </w:rPr>
        <w:t>ure</w:t>
      </w:r>
      <w:r w:rsidR="002F2957" w:rsidRPr="00DB632A">
        <w:rPr>
          <w:color w:val="00000A"/>
          <w:lang w:val="en-GB"/>
        </w:rPr>
        <w:t xml:space="preserve"> </w:t>
      </w:r>
      <w:r w:rsidR="00E911E9">
        <w:rPr>
          <w:color w:val="00000A"/>
          <w:lang w:val="en-GB"/>
        </w:rPr>
        <w:t>1D</w:t>
      </w:r>
      <w:r w:rsidR="002F2957" w:rsidRPr="00DB632A">
        <w:rPr>
          <w:color w:val="00000A"/>
          <w:lang w:val="en-GB"/>
        </w:rPr>
        <w:t>)</w:t>
      </w:r>
      <w:r w:rsidR="005E4FBC">
        <w:rPr>
          <w:color w:val="00000A"/>
          <w:lang w:val="en-GB"/>
        </w:rPr>
        <w:t xml:space="preserve">, suggesting that WOX5 </w:t>
      </w:r>
      <w:r w:rsidR="00C7348E">
        <w:rPr>
          <w:color w:val="00000A"/>
          <w:lang w:val="en-GB"/>
        </w:rPr>
        <w:t xml:space="preserve">is positively regulating </w:t>
      </w:r>
      <w:r w:rsidR="005E4FBC">
        <w:rPr>
          <w:color w:val="00000A"/>
          <w:lang w:val="en-GB"/>
        </w:rPr>
        <w:t xml:space="preserve">BRAVO </w:t>
      </w:r>
      <w:r w:rsidR="00C7348E">
        <w:rPr>
          <w:color w:val="00000A"/>
          <w:lang w:val="en-GB"/>
        </w:rPr>
        <w:t xml:space="preserve">expression </w:t>
      </w:r>
      <w:r w:rsidR="005E4FBC">
        <w:rPr>
          <w:color w:val="00000A"/>
          <w:lang w:val="en-GB"/>
        </w:rPr>
        <w:t xml:space="preserve">in the QC. Further supporting this data, </w:t>
      </w:r>
      <w:r w:rsidR="005E4FBC" w:rsidRPr="00C7348E">
        <w:rPr>
          <w:color w:val="00000A"/>
          <w:lang w:val="en-GB"/>
        </w:rPr>
        <w:t>35S:</w:t>
      </w:r>
      <w:r w:rsidR="005E4FBC" w:rsidRPr="00F378F4">
        <w:rPr>
          <w:color w:val="00000A"/>
          <w:lang w:val="en-GB"/>
        </w:rPr>
        <w:t>WOX5</w:t>
      </w:r>
      <w:r w:rsidR="005E4FBC" w:rsidRPr="00C7348E">
        <w:rPr>
          <w:color w:val="00000A"/>
          <w:lang w:val="en-GB"/>
        </w:rPr>
        <w:t>:GR overexpressor plants</w:t>
      </w:r>
      <w:r w:rsidR="005E4FBC" w:rsidRPr="002070F1">
        <w:rPr>
          <w:lang w:val="en-GB"/>
        </w:rPr>
        <w:t xml:space="preserve"> show a </w:t>
      </w:r>
      <w:r w:rsidR="005E4FBC" w:rsidRPr="002070F1">
        <w:rPr>
          <w:color w:val="00000A"/>
          <w:lang w:val="en-GB"/>
        </w:rPr>
        <w:t>dramatic increase on</w:t>
      </w:r>
      <w:r w:rsidR="005A2876" w:rsidRPr="007D2720">
        <w:rPr>
          <w:color w:val="00000A"/>
          <w:lang w:val="en-GB"/>
        </w:rPr>
        <w:t xml:space="preserve"> </w:t>
      </w:r>
      <w:r w:rsidR="005A2876" w:rsidRPr="00F378F4">
        <w:rPr>
          <w:color w:val="00000A"/>
          <w:lang w:val="en-GB"/>
        </w:rPr>
        <w:t>BRAVO</w:t>
      </w:r>
      <w:r w:rsidR="005A2876" w:rsidRPr="00C7348E">
        <w:rPr>
          <w:color w:val="00000A"/>
          <w:lang w:val="en-GB"/>
        </w:rPr>
        <w:t xml:space="preserve"> </w:t>
      </w:r>
      <w:r w:rsidR="005A2876" w:rsidRPr="00B339B5">
        <w:rPr>
          <w:color w:val="00000A"/>
          <w:lang w:val="en-GB"/>
        </w:rPr>
        <w:t xml:space="preserve">levels </w:t>
      </w:r>
      <w:r w:rsidR="005A2876" w:rsidRPr="00E937F4">
        <w:rPr>
          <w:color w:val="00000A"/>
          <w:lang w:val="en-GB"/>
        </w:rPr>
        <w:t>(Figure S</w:t>
      </w:r>
      <w:r w:rsidR="005E4FBC">
        <w:rPr>
          <w:color w:val="00000A"/>
          <w:lang w:val="en-GB"/>
        </w:rPr>
        <w:t>1</w:t>
      </w:r>
      <w:r w:rsidR="0097734E">
        <w:rPr>
          <w:color w:val="00000A"/>
          <w:lang w:val="en-GB"/>
        </w:rPr>
        <w:t>G</w:t>
      </w:r>
      <w:r w:rsidR="005A2876" w:rsidRPr="00741CE2">
        <w:rPr>
          <w:color w:val="00000A"/>
          <w:lang w:val="en-GB"/>
        </w:rPr>
        <w:t>)</w:t>
      </w:r>
      <w:r w:rsidR="006E5B57">
        <w:rPr>
          <w:color w:val="00000A"/>
          <w:lang w:val="en-GB"/>
        </w:rPr>
        <w:t>.</w:t>
      </w:r>
      <w:r w:rsidR="002F2957" w:rsidRPr="00DB632A">
        <w:rPr>
          <w:color w:val="00000A"/>
          <w:lang w:val="en-GB"/>
        </w:rPr>
        <w:t xml:space="preserve"> </w:t>
      </w:r>
    </w:p>
    <w:p w14:paraId="1A4EC685" w14:textId="082EE0D3" w:rsidR="00C1586C" w:rsidRDefault="002F2957" w:rsidP="00BD3C07">
      <w:pPr>
        <w:spacing w:after="0" w:line="480" w:lineRule="auto"/>
        <w:jc w:val="both"/>
        <w:rPr>
          <w:color w:val="00000A"/>
          <w:lang w:val="en-GB"/>
        </w:rPr>
      </w:pPr>
      <w:r w:rsidRPr="00DB632A">
        <w:rPr>
          <w:color w:val="00000A"/>
          <w:lang w:val="en-GB"/>
        </w:rPr>
        <w:t>On the other hand,</w:t>
      </w:r>
      <w:r w:rsidR="004F5F81" w:rsidRPr="00090356">
        <w:rPr>
          <w:color w:val="00000A"/>
          <w:lang w:val="en-GB"/>
        </w:rPr>
        <w:t xml:space="preserve"> </w:t>
      </w:r>
      <w:r w:rsidR="005E4FBC" w:rsidRPr="00CD2517">
        <w:rPr>
          <w:i/>
          <w:color w:val="00000A"/>
          <w:lang w:val="en-GB"/>
        </w:rPr>
        <w:t>bravo</w:t>
      </w:r>
      <w:r w:rsidR="005E4FBC">
        <w:rPr>
          <w:color w:val="00000A"/>
          <w:lang w:val="en-GB"/>
        </w:rPr>
        <w:t xml:space="preserve"> mutants displayed a reduction </w:t>
      </w:r>
      <w:r w:rsidR="00F61D77">
        <w:rPr>
          <w:color w:val="00000A"/>
          <w:lang w:val="en-GB"/>
        </w:rPr>
        <w:t xml:space="preserve">of </w:t>
      </w:r>
      <w:r w:rsidR="004F5F81" w:rsidRPr="00090356">
        <w:rPr>
          <w:color w:val="00000A"/>
          <w:lang w:val="en-GB"/>
        </w:rPr>
        <w:t>WOX5</w:t>
      </w:r>
      <w:r w:rsidRPr="00DB632A">
        <w:rPr>
          <w:color w:val="00000A"/>
          <w:lang w:val="en-GB"/>
        </w:rPr>
        <w:t xml:space="preserve"> </w:t>
      </w:r>
      <w:r w:rsidR="005E4FBC">
        <w:rPr>
          <w:color w:val="00000A"/>
          <w:lang w:val="en-GB"/>
        </w:rPr>
        <w:t>levels</w:t>
      </w:r>
      <w:r w:rsidR="009003D8" w:rsidRPr="00090356">
        <w:rPr>
          <w:color w:val="00000A"/>
          <w:lang w:val="en-GB"/>
        </w:rPr>
        <w:t xml:space="preserve"> (Fig</w:t>
      </w:r>
      <w:r w:rsidR="00E911E9">
        <w:rPr>
          <w:color w:val="00000A"/>
          <w:lang w:val="en-GB"/>
        </w:rPr>
        <w:t>ure 1G</w:t>
      </w:r>
      <w:r w:rsidR="009003D8" w:rsidRPr="00090356">
        <w:rPr>
          <w:color w:val="00000A"/>
          <w:lang w:val="en-GB"/>
        </w:rPr>
        <w:t>)</w:t>
      </w:r>
      <w:r w:rsidR="005E4FBC">
        <w:rPr>
          <w:color w:val="00000A"/>
          <w:lang w:val="en-GB"/>
        </w:rPr>
        <w:t>,</w:t>
      </w:r>
      <w:r w:rsidR="005E4FBC" w:rsidRPr="00DB632A">
        <w:rPr>
          <w:color w:val="00000A"/>
          <w:lang w:val="en-GB"/>
        </w:rPr>
        <w:t xml:space="preserve"> indicat</w:t>
      </w:r>
      <w:r w:rsidR="0097734E">
        <w:rPr>
          <w:color w:val="00000A"/>
          <w:lang w:val="en-GB"/>
        </w:rPr>
        <w:t>ing</w:t>
      </w:r>
      <w:r w:rsidR="005E4FBC" w:rsidRPr="00090356">
        <w:rPr>
          <w:color w:val="00000A"/>
          <w:lang w:val="en-GB"/>
        </w:rPr>
        <w:t xml:space="preserve"> </w:t>
      </w:r>
      <w:r w:rsidR="005E4FBC" w:rsidRPr="00DB632A">
        <w:rPr>
          <w:color w:val="00000A"/>
          <w:lang w:val="en-GB"/>
        </w:rPr>
        <w:t xml:space="preserve">that </w:t>
      </w:r>
      <w:r w:rsidR="005E4FBC" w:rsidRPr="00F378F4">
        <w:rPr>
          <w:color w:val="00000A"/>
          <w:lang w:val="en-GB"/>
        </w:rPr>
        <w:t>BRAVO</w:t>
      </w:r>
      <w:r w:rsidR="005E4FBC" w:rsidRPr="00C7348E">
        <w:rPr>
          <w:color w:val="00000A"/>
          <w:lang w:val="en-GB"/>
        </w:rPr>
        <w:t xml:space="preserve"> is necessary to maintain</w:t>
      </w:r>
      <w:r w:rsidR="005E4FBC" w:rsidRPr="002070F1">
        <w:rPr>
          <w:color w:val="00000A"/>
          <w:lang w:val="en-GB"/>
        </w:rPr>
        <w:t xml:space="preserve"> proper </w:t>
      </w:r>
      <w:r w:rsidR="005E4FBC" w:rsidRPr="00F378F4">
        <w:rPr>
          <w:color w:val="00000A"/>
          <w:lang w:val="en-GB"/>
        </w:rPr>
        <w:t>WOX5</w:t>
      </w:r>
      <w:r w:rsidR="005E4FBC" w:rsidRPr="00C7348E">
        <w:rPr>
          <w:color w:val="00000A"/>
          <w:lang w:val="en-GB"/>
        </w:rPr>
        <w:t xml:space="preserve"> levels in the QC</w:t>
      </w:r>
      <w:r w:rsidR="005E4FBC">
        <w:rPr>
          <w:color w:val="00000A"/>
          <w:lang w:val="en-GB"/>
        </w:rPr>
        <w:t xml:space="preserve">. </w:t>
      </w:r>
      <w:r w:rsidR="0097734E">
        <w:rPr>
          <w:color w:val="00000A"/>
          <w:lang w:val="en-GB"/>
        </w:rPr>
        <w:t>Intriguingly</w:t>
      </w:r>
      <w:r w:rsidR="005E4FBC">
        <w:rPr>
          <w:color w:val="00000A"/>
          <w:lang w:val="en-GB"/>
        </w:rPr>
        <w:t xml:space="preserve">, </w:t>
      </w:r>
      <w:r w:rsidR="00D21E0B">
        <w:rPr>
          <w:color w:val="00000A"/>
          <w:lang w:val="en-GB"/>
        </w:rPr>
        <w:t>increase</w:t>
      </w:r>
      <w:r w:rsidR="00F76041">
        <w:rPr>
          <w:color w:val="00000A"/>
          <w:lang w:val="en-GB"/>
        </w:rPr>
        <w:t xml:space="preserve">d </w:t>
      </w:r>
      <w:r w:rsidR="003B66F3">
        <w:rPr>
          <w:color w:val="00000A"/>
          <w:lang w:val="en-GB"/>
        </w:rPr>
        <w:t>BRAVO</w:t>
      </w:r>
      <w:r w:rsidR="00F76041">
        <w:rPr>
          <w:color w:val="00000A"/>
          <w:lang w:val="en-GB"/>
        </w:rPr>
        <w:t xml:space="preserve"> levels</w:t>
      </w:r>
      <w:r w:rsidR="00D21E0B">
        <w:rPr>
          <w:color w:val="00000A"/>
          <w:lang w:val="en-GB"/>
        </w:rPr>
        <w:t xml:space="preserve"> </w:t>
      </w:r>
      <w:r w:rsidR="005E4FBC">
        <w:rPr>
          <w:color w:val="00000A"/>
          <w:lang w:val="en-GB"/>
        </w:rPr>
        <w:t xml:space="preserve">promote </w:t>
      </w:r>
      <w:r w:rsidR="003B66F3">
        <w:rPr>
          <w:color w:val="00000A"/>
          <w:lang w:val="en-GB"/>
        </w:rPr>
        <w:t>a WOX5</w:t>
      </w:r>
      <w:r w:rsidR="00D21E0B">
        <w:rPr>
          <w:color w:val="00000A"/>
          <w:lang w:val="en-GB"/>
        </w:rPr>
        <w:t xml:space="preserve"> </w:t>
      </w:r>
      <w:r w:rsidR="005E4FBC">
        <w:rPr>
          <w:color w:val="00000A"/>
          <w:lang w:val="en-GB"/>
        </w:rPr>
        <w:t xml:space="preserve">overexpression </w:t>
      </w:r>
      <w:r w:rsidR="003B66F3">
        <w:rPr>
          <w:color w:val="00000A"/>
          <w:lang w:val="en-GB"/>
        </w:rPr>
        <w:t xml:space="preserve">only in the </w:t>
      </w:r>
      <w:r w:rsidR="005E4FBC">
        <w:rPr>
          <w:color w:val="00000A"/>
          <w:lang w:val="en-GB"/>
        </w:rPr>
        <w:t>QC cel</w:t>
      </w:r>
      <w:r w:rsidR="0097734E">
        <w:rPr>
          <w:color w:val="00000A"/>
          <w:lang w:val="en-GB"/>
        </w:rPr>
        <w:t>l</w:t>
      </w:r>
      <w:r w:rsidR="005E4FBC">
        <w:rPr>
          <w:color w:val="00000A"/>
          <w:lang w:val="en-GB"/>
        </w:rPr>
        <w:t>s</w:t>
      </w:r>
      <w:r w:rsidR="0097734E">
        <w:rPr>
          <w:color w:val="00000A"/>
          <w:lang w:val="en-GB"/>
        </w:rPr>
        <w:t xml:space="preserve"> </w:t>
      </w:r>
      <w:r w:rsidR="00D21E0B" w:rsidRPr="00A2327E">
        <w:rPr>
          <w:color w:val="00000A"/>
          <w:lang w:val="en-GB"/>
        </w:rPr>
        <w:t>(</w:t>
      </w:r>
      <w:r w:rsidR="003B66F3">
        <w:rPr>
          <w:color w:val="00000A"/>
          <w:lang w:val="en-GB"/>
        </w:rPr>
        <w:t>Figure S1K)</w:t>
      </w:r>
      <w:r w:rsidRPr="00DB632A">
        <w:rPr>
          <w:color w:val="00000A"/>
          <w:lang w:val="en-GB"/>
        </w:rPr>
        <w:t xml:space="preserve">. </w:t>
      </w:r>
      <w:r w:rsidR="004F5F81" w:rsidRPr="00090356">
        <w:rPr>
          <w:color w:val="00000A"/>
          <w:lang w:val="en-GB"/>
        </w:rPr>
        <w:t>Finally</w:t>
      </w:r>
      <w:r w:rsidRPr="00DB632A">
        <w:rPr>
          <w:color w:val="00000A"/>
          <w:lang w:val="en-GB"/>
        </w:rPr>
        <w:t xml:space="preserve">, both </w:t>
      </w:r>
      <w:proofErr w:type="spellStart"/>
      <w:proofErr w:type="gramStart"/>
      <w:r w:rsidRPr="00DB632A">
        <w:rPr>
          <w:i/>
          <w:color w:val="00000A"/>
          <w:lang w:val="en-GB"/>
        </w:rPr>
        <w:t>bravo</w:t>
      </w:r>
      <w:r w:rsidRPr="00DB632A">
        <w:rPr>
          <w:color w:val="00000A"/>
          <w:lang w:val="en-GB"/>
        </w:rPr>
        <w:t>;pBRAVO</w:t>
      </w:r>
      <w:proofErr w:type="gramEnd"/>
      <w:r w:rsidRPr="00DB632A">
        <w:rPr>
          <w:color w:val="00000A"/>
          <w:lang w:val="en-GB"/>
        </w:rPr>
        <w:t>:GFP</w:t>
      </w:r>
      <w:proofErr w:type="spellEnd"/>
      <w:r w:rsidRPr="00DB632A">
        <w:rPr>
          <w:color w:val="00000A"/>
          <w:lang w:val="en-GB"/>
        </w:rPr>
        <w:t xml:space="preserve"> and </w:t>
      </w:r>
      <w:r w:rsidRPr="00DB632A">
        <w:rPr>
          <w:i/>
          <w:color w:val="00000A"/>
          <w:lang w:val="en-GB"/>
        </w:rPr>
        <w:t>wox5</w:t>
      </w:r>
      <w:r w:rsidRPr="00DB632A">
        <w:rPr>
          <w:color w:val="00000A"/>
          <w:lang w:val="en-GB"/>
        </w:rPr>
        <w:t>;pWOX5:GFP lines</w:t>
      </w:r>
      <w:r w:rsidRPr="00515820">
        <w:rPr>
          <w:color w:val="00000A"/>
          <w:lang w:val="en-GB"/>
        </w:rPr>
        <w:t xml:space="preserve"> </w:t>
      </w:r>
      <w:r w:rsidR="005E4FBC">
        <w:rPr>
          <w:color w:val="00000A"/>
          <w:lang w:val="en-GB"/>
        </w:rPr>
        <w:t xml:space="preserve">displayed increased levels of GFP compared to the WT controls </w:t>
      </w:r>
      <w:r w:rsidR="009003D8" w:rsidRPr="00090356">
        <w:rPr>
          <w:color w:val="00000A"/>
          <w:lang w:val="en-GB"/>
        </w:rPr>
        <w:t>(Fig</w:t>
      </w:r>
      <w:r w:rsidR="00E911E9">
        <w:rPr>
          <w:color w:val="00000A"/>
          <w:lang w:val="en-GB"/>
        </w:rPr>
        <w:t>ures</w:t>
      </w:r>
      <w:r w:rsidR="009003D8" w:rsidRPr="00090356">
        <w:rPr>
          <w:color w:val="00000A"/>
          <w:lang w:val="en-GB"/>
        </w:rPr>
        <w:t xml:space="preserve"> </w:t>
      </w:r>
      <w:r w:rsidR="00E911E9" w:rsidRPr="00CA2961">
        <w:rPr>
          <w:color w:val="00000A"/>
          <w:lang w:val="en-GB"/>
        </w:rPr>
        <w:t>1C</w:t>
      </w:r>
      <w:r w:rsidR="00E911E9">
        <w:rPr>
          <w:color w:val="00000A"/>
          <w:lang w:val="en-GB"/>
        </w:rPr>
        <w:t>, 1H</w:t>
      </w:r>
      <w:r w:rsidR="009003D8" w:rsidRPr="00090356">
        <w:rPr>
          <w:color w:val="00000A"/>
          <w:lang w:val="en-GB"/>
        </w:rPr>
        <w:t>)</w:t>
      </w:r>
      <w:r w:rsidRPr="00DB632A">
        <w:rPr>
          <w:color w:val="00000A"/>
          <w:lang w:val="en-GB"/>
        </w:rPr>
        <w:t xml:space="preserve">, thus indicating that both transcription factors are </w:t>
      </w:r>
      <w:r w:rsidRPr="00515820">
        <w:rPr>
          <w:color w:val="00000A"/>
          <w:lang w:val="en-GB"/>
        </w:rPr>
        <w:t xml:space="preserve">negatively regulating themselves. Altogether, these results support a positive feedback loop regulation between BRAVO and WOX5 genes in the </w:t>
      </w:r>
      <w:r w:rsidR="00B339B5">
        <w:rPr>
          <w:color w:val="00000A"/>
          <w:lang w:val="en-GB"/>
        </w:rPr>
        <w:t>QC</w:t>
      </w:r>
      <w:r w:rsidR="00F76041">
        <w:rPr>
          <w:color w:val="00000A"/>
          <w:lang w:val="en-GB"/>
        </w:rPr>
        <w:t>,</w:t>
      </w:r>
      <w:r w:rsidR="00B339B5">
        <w:rPr>
          <w:color w:val="00000A"/>
          <w:lang w:val="en-GB"/>
        </w:rPr>
        <w:t xml:space="preserve"> </w:t>
      </w:r>
      <w:r w:rsidRPr="00DB632A">
        <w:rPr>
          <w:color w:val="00000A"/>
          <w:lang w:val="en-GB"/>
        </w:rPr>
        <w:t>and that each of them decreases its own transcript</w:t>
      </w:r>
      <w:r w:rsidRPr="00515820">
        <w:rPr>
          <w:color w:val="00000A"/>
          <w:lang w:val="en-GB"/>
        </w:rPr>
        <w:t xml:space="preserve">ion. </w:t>
      </w:r>
    </w:p>
    <w:p w14:paraId="5B22A48C" w14:textId="054C67E6" w:rsidR="00B3723D" w:rsidRDefault="00F02DC9" w:rsidP="00BD3C07">
      <w:pPr>
        <w:spacing w:after="0" w:line="480" w:lineRule="auto"/>
        <w:jc w:val="both"/>
        <w:rPr>
          <w:color w:val="00000A"/>
          <w:lang w:val="en-GB"/>
        </w:rPr>
      </w:pPr>
      <w:r>
        <w:rPr>
          <w:color w:val="00000A"/>
          <w:lang w:val="en-GB"/>
        </w:rPr>
        <w:t xml:space="preserve">To deeper understand the genetic regulation between these two genes, </w:t>
      </w:r>
      <w:r w:rsidR="00B3723D">
        <w:rPr>
          <w:color w:val="00000A"/>
          <w:lang w:val="en-GB"/>
        </w:rPr>
        <w:t>we generate</w:t>
      </w:r>
      <w:r w:rsidR="00F65531">
        <w:rPr>
          <w:color w:val="00000A"/>
          <w:lang w:val="en-GB"/>
        </w:rPr>
        <w:t>d</w:t>
      </w:r>
      <w:r w:rsidR="00B3723D">
        <w:rPr>
          <w:color w:val="00000A"/>
          <w:lang w:val="en-GB"/>
        </w:rPr>
        <w:t xml:space="preserve"> </w:t>
      </w:r>
      <w:r w:rsidR="001E0EB5">
        <w:rPr>
          <w:color w:val="00000A"/>
          <w:lang w:val="en-GB"/>
        </w:rPr>
        <w:t>the</w:t>
      </w:r>
      <w:r w:rsidR="00B3723D">
        <w:rPr>
          <w:color w:val="00000A"/>
          <w:lang w:val="en-GB"/>
        </w:rPr>
        <w:t xml:space="preserve"> double mutant </w:t>
      </w:r>
      <w:r w:rsidR="00B3723D" w:rsidRPr="00E53CD0">
        <w:rPr>
          <w:i/>
          <w:color w:val="00000A"/>
          <w:lang w:val="en-GB"/>
        </w:rPr>
        <w:t>bravo wox5</w:t>
      </w:r>
      <w:r w:rsidR="00B3723D">
        <w:rPr>
          <w:color w:val="00000A"/>
          <w:lang w:val="en-GB"/>
        </w:rPr>
        <w:t xml:space="preserve"> and evaluate</w:t>
      </w:r>
      <w:r w:rsidR="00F65531">
        <w:rPr>
          <w:color w:val="00000A"/>
          <w:lang w:val="en-GB"/>
        </w:rPr>
        <w:t>d</w:t>
      </w:r>
      <w:r w:rsidR="00B3723D">
        <w:rPr>
          <w:color w:val="00000A"/>
          <w:lang w:val="en-GB"/>
        </w:rPr>
        <w:t xml:space="preserve"> </w:t>
      </w:r>
      <w:r w:rsidR="00B3723D" w:rsidRPr="00F378F4">
        <w:rPr>
          <w:color w:val="00000A"/>
          <w:lang w:val="en-GB"/>
        </w:rPr>
        <w:t>WOX5</w:t>
      </w:r>
      <w:r w:rsidR="00B3723D" w:rsidRPr="00C7348E">
        <w:rPr>
          <w:color w:val="00000A"/>
          <w:lang w:val="en-GB"/>
        </w:rPr>
        <w:t xml:space="preserve"> </w:t>
      </w:r>
      <w:r w:rsidR="00B3723D">
        <w:rPr>
          <w:color w:val="00000A"/>
          <w:lang w:val="en-GB"/>
        </w:rPr>
        <w:t xml:space="preserve">expression. </w:t>
      </w:r>
      <w:r w:rsidR="00C7348E">
        <w:rPr>
          <w:color w:val="00000A"/>
          <w:lang w:val="en-GB"/>
        </w:rPr>
        <w:t xml:space="preserve">Its expression in </w:t>
      </w:r>
      <w:r w:rsidR="00C1586C" w:rsidRPr="002A12B9">
        <w:rPr>
          <w:i/>
          <w:color w:val="00000A"/>
          <w:lang w:val="en-GB"/>
        </w:rPr>
        <w:t>bravo wox5</w:t>
      </w:r>
      <w:r w:rsidR="00C7348E">
        <w:rPr>
          <w:i/>
          <w:color w:val="00000A"/>
          <w:lang w:val="en-GB"/>
        </w:rPr>
        <w:t xml:space="preserve"> </w:t>
      </w:r>
      <w:r w:rsidR="00C7348E" w:rsidRPr="00F378F4">
        <w:rPr>
          <w:color w:val="00000A"/>
          <w:lang w:val="en-GB"/>
        </w:rPr>
        <w:t>mutant</w:t>
      </w:r>
      <w:r w:rsidR="00C1586C">
        <w:rPr>
          <w:i/>
          <w:color w:val="00000A"/>
          <w:lang w:val="en-GB"/>
        </w:rPr>
        <w:t xml:space="preserve"> </w:t>
      </w:r>
      <w:r w:rsidR="00C1586C" w:rsidRPr="00A645E5">
        <w:rPr>
          <w:color w:val="00000A"/>
          <w:lang w:val="en-GB"/>
        </w:rPr>
        <w:t>was</w:t>
      </w:r>
      <w:r w:rsidR="00B3723D">
        <w:rPr>
          <w:color w:val="00000A"/>
          <w:lang w:val="en-GB"/>
        </w:rPr>
        <w:t xml:space="preserve"> increase</w:t>
      </w:r>
      <w:r w:rsidR="00C1586C">
        <w:rPr>
          <w:color w:val="00000A"/>
          <w:lang w:val="en-GB"/>
        </w:rPr>
        <w:t>d</w:t>
      </w:r>
      <w:r w:rsidR="00B3723D">
        <w:rPr>
          <w:color w:val="00000A"/>
          <w:lang w:val="en-GB"/>
        </w:rPr>
        <w:t xml:space="preserve"> </w:t>
      </w:r>
      <w:r w:rsidR="00E77AF3">
        <w:rPr>
          <w:color w:val="00000A"/>
          <w:lang w:val="en-GB"/>
        </w:rPr>
        <w:t xml:space="preserve">compared to the WT </w:t>
      </w:r>
      <w:r w:rsidR="00C7348E">
        <w:rPr>
          <w:color w:val="00000A"/>
          <w:lang w:val="en-GB"/>
        </w:rPr>
        <w:t>(</w:t>
      </w:r>
      <w:r w:rsidR="00C7348E" w:rsidRPr="005B75C0">
        <w:rPr>
          <w:color w:val="00000A"/>
          <w:lang w:val="en-GB"/>
        </w:rPr>
        <w:t>Fig</w:t>
      </w:r>
      <w:r w:rsidR="00C7348E">
        <w:rPr>
          <w:color w:val="00000A"/>
          <w:lang w:val="en-GB"/>
        </w:rPr>
        <w:t>ure</w:t>
      </w:r>
      <w:r w:rsidR="00C7348E" w:rsidRPr="005B75C0">
        <w:rPr>
          <w:color w:val="00000A"/>
          <w:lang w:val="en-GB"/>
        </w:rPr>
        <w:t xml:space="preserve"> S4I</w:t>
      </w:r>
      <w:r w:rsidR="00C7348E">
        <w:rPr>
          <w:color w:val="00000A"/>
          <w:lang w:val="en-GB"/>
        </w:rPr>
        <w:t xml:space="preserve">) </w:t>
      </w:r>
      <w:r w:rsidR="00E77AF3">
        <w:rPr>
          <w:color w:val="00000A"/>
          <w:lang w:val="en-GB"/>
        </w:rPr>
        <w:t xml:space="preserve">and </w:t>
      </w:r>
      <w:r w:rsidR="00DD04E7">
        <w:rPr>
          <w:color w:val="00000A"/>
          <w:lang w:val="en-GB"/>
        </w:rPr>
        <w:t xml:space="preserve">even more </w:t>
      </w:r>
      <w:r w:rsidR="00A645E5">
        <w:rPr>
          <w:color w:val="00000A"/>
          <w:lang w:val="en-GB"/>
        </w:rPr>
        <w:t xml:space="preserve">than </w:t>
      </w:r>
      <w:r w:rsidR="00B3723D">
        <w:rPr>
          <w:color w:val="00000A"/>
          <w:lang w:val="en-GB"/>
        </w:rPr>
        <w:t xml:space="preserve">in the </w:t>
      </w:r>
      <w:r w:rsidR="00B3723D" w:rsidRPr="00E57E18">
        <w:rPr>
          <w:i/>
          <w:color w:val="00000A"/>
          <w:lang w:val="en-GB"/>
        </w:rPr>
        <w:t>wox5</w:t>
      </w:r>
      <w:r w:rsidR="00B3723D">
        <w:rPr>
          <w:color w:val="00000A"/>
          <w:lang w:val="en-GB"/>
        </w:rPr>
        <w:t xml:space="preserve"> single mutant (</w:t>
      </w:r>
      <w:r w:rsidR="00B3723D" w:rsidRPr="00104B40">
        <w:rPr>
          <w:color w:val="00000A"/>
          <w:lang w:val="en-GB"/>
        </w:rPr>
        <w:t>Fig</w:t>
      </w:r>
      <w:r w:rsidR="00992C6E">
        <w:rPr>
          <w:color w:val="00000A"/>
          <w:lang w:val="en-GB"/>
        </w:rPr>
        <w:t>ure</w:t>
      </w:r>
      <w:r w:rsidR="00B3723D" w:rsidRPr="00A645E5">
        <w:rPr>
          <w:color w:val="00000A"/>
          <w:lang w:val="en-GB"/>
        </w:rPr>
        <w:t xml:space="preserve"> </w:t>
      </w:r>
      <w:r w:rsidR="00992C6E">
        <w:rPr>
          <w:color w:val="00000A"/>
          <w:lang w:val="en-GB"/>
        </w:rPr>
        <w:t>1H</w:t>
      </w:r>
      <w:r w:rsidR="00B3723D">
        <w:rPr>
          <w:color w:val="00000A"/>
          <w:lang w:val="en-GB"/>
        </w:rPr>
        <w:t>)</w:t>
      </w:r>
      <w:r w:rsidR="00C7348E">
        <w:rPr>
          <w:color w:val="00000A"/>
          <w:lang w:val="en-GB"/>
        </w:rPr>
        <w:t xml:space="preserve">; suggesting </w:t>
      </w:r>
      <w:r w:rsidR="00DD04E7">
        <w:rPr>
          <w:color w:val="00000A"/>
          <w:lang w:val="en-GB"/>
        </w:rPr>
        <w:t xml:space="preserve">that </w:t>
      </w:r>
      <w:r w:rsidR="00E77AF3" w:rsidRPr="00A645E5">
        <w:rPr>
          <w:i/>
          <w:color w:val="00000A"/>
          <w:lang w:val="en-GB"/>
        </w:rPr>
        <w:t>bravo</w:t>
      </w:r>
      <w:r w:rsidR="00E77AF3">
        <w:rPr>
          <w:color w:val="00000A"/>
          <w:lang w:val="en-GB"/>
        </w:rPr>
        <w:t xml:space="preserve"> mutation enhances the effect of </w:t>
      </w:r>
      <w:r w:rsidR="00E77AF3" w:rsidRPr="00A645E5">
        <w:rPr>
          <w:i/>
          <w:color w:val="00000A"/>
          <w:lang w:val="en-GB"/>
        </w:rPr>
        <w:t>wox5</w:t>
      </w:r>
      <w:r w:rsidR="00E77AF3">
        <w:rPr>
          <w:color w:val="00000A"/>
          <w:lang w:val="en-GB"/>
        </w:rPr>
        <w:t xml:space="preserve"> mutation on the </w:t>
      </w:r>
      <w:r w:rsidR="00571185" w:rsidRPr="00F378F4">
        <w:rPr>
          <w:color w:val="00000A"/>
          <w:lang w:val="en-GB"/>
        </w:rPr>
        <w:t>WOX5</w:t>
      </w:r>
      <w:r w:rsidR="00571185">
        <w:rPr>
          <w:color w:val="00000A"/>
          <w:lang w:val="en-GB"/>
        </w:rPr>
        <w:t xml:space="preserve"> </w:t>
      </w:r>
      <w:r w:rsidR="00E77AF3">
        <w:rPr>
          <w:color w:val="00000A"/>
          <w:lang w:val="en-GB"/>
        </w:rPr>
        <w:t>expression and not vice</w:t>
      </w:r>
      <w:r w:rsidR="00F6205E">
        <w:rPr>
          <w:color w:val="00000A"/>
          <w:lang w:val="en-GB"/>
        </w:rPr>
        <w:t xml:space="preserve"> </w:t>
      </w:r>
      <w:r w:rsidR="00E77AF3">
        <w:rPr>
          <w:color w:val="00000A"/>
          <w:lang w:val="en-GB"/>
        </w:rPr>
        <w:t>versa.</w:t>
      </w:r>
    </w:p>
    <w:p w14:paraId="79C5E5F9" w14:textId="7D922C64" w:rsidR="00470256" w:rsidRPr="007A59D2" w:rsidRDefault="00F76041" w:rsidP="00F6205E">
      <w:pPr>
        <w:spacing w:after="0" w:line="480" w:lineRule="auto"/>
        <w:jc w:val="both"/>
        <w:rPr>
          <w:color w:val="00000A"/>
          <w:lang w:val="en-US"/>
        </w:rPr>
      </w:pPr>
      <w:r>
        <w:rPr>
          <w:color w:val="00000A"/>
          <w:lang w:val="en-GB"/>
        </w:rPr>
        <w:t xml:space="preserve">An increased expression of </w:t>
      </w:r>
      <w:r w:rsidR="00B3723D">
        <w:rPr>
          <w:color w:val="00000A"/>
          <w:lang w:val="en-GB"/>
        </w:rPr>
        <w:t>WOX5</w:t>
      </w:r>
      <w:r w:rsidR="0033514F">
        <w:rPr>
          <w:color w:val="00000A"/>
          <w:lang w:val="en-GB"/>
        </w:rPr>
        <w:t xml:space="preserve"> </w:t>
      </w:r>
      <w:r w:rsidR="00B3723D">
        <w:rPr>
          <w:color w:val="00000A"/>
          <w:lang w:val="en-GB"/>
        </w:rPr>
        <w:t xml:space="preserve">in </w:t>
      </w:r>
      <w:commentRangeStart w:id="3"/>
      <w:r w:rsidR="00B14199" w:rsidRPr="00E57E18">
        <w:rPr>
          <w:i/>
          <w:color w:val="00000A"/>
          <w:lang w:val="en-GB"/>
        </w:rPr>
        <w:t xml:space="preserve">wox5 </w:t>
      </w:r>
      <w:r w:rsidR="00B3723D">
        <w:rPr>
          <w:color w:val="00000A"/>
          <w:lang w:val="en-GB"/>
        </w:rPr>
        <w:t xml:space="preserve">mutant </w:t>
      </w:r>
      <w:commentRangeEnd w:id="3"/>
      <w:r w:rsidR="00783892">
        <w:rPr>
          <w:rStyle w:val="Refdecomentario"/>
        </w:rPr>
        <w:commentReference w:id="3"/>
      </w:r>
      <w:r w:rsidR="00B3723D">
        <w:rPr>
          <w:color w:val="00000A"/>
          <w:lang w:val="en-GB"/>
        </w:rPr>
        <w:t>(Figure 1H)</w:t>
      </w:r>
      <w:r>
        <w:rPr>
          <w:color w:val="00000A"/>
          <w:lang w:val="en-GB"/>
        </w:rPr>
        <w:t xml:space="preserve"> </w:t>
      </w:r>
      <w:r w:rsidR="00B14199">
        <w:rPr>
          <w:color w:val="00000A"/>
          <w:lang w:val="en-GB"/>
        </w:rPr>
        <w:t xml:space="preserve">and in </w:t>
      </w:r>
      <w:r w:rsidR="00B14199" w:rsidRPr="00E57E18">
        <w:rPr>
          <w:i/>
          <w:color w:val="00000A"/>
          <w:lang w:val="en-GB"/>
        </w:rPr>
        <w:t>bravo wox5</w:t>
      </w:r>
      <w:r w:rsidR="00B14199">
        <w:rPr>
          <w:color w:val="00000A"/>
          <w:lang w:val="en-GB"/>
        </w:rPr>
        <w:t xml:space="preserve"> mutants</w:t>
      </w:r>
      <w:r>
        <w:rPr>
          <w:color w:val="00000A"/>
          <w:lang w:val="en-GB"/>
        </w:rPr>
        <w:t xml:space="preserve"> was observed </w:t>
      </w:r>
      <w:r w:rsidR="00B14199">
        <w:rPr>
          <w:color w:val="00000A"/>
          <w:lang w:val="en-GB"/>
        </w:rPr>
        <w:t xml:space="preserve"> not </w:t>
      </w:r>
      <w:r>
        <w:rPr>
          <w:color w:val="00000A"/>
          <w:lang w:val="en-GB"/>
        </w:rPr>
        <w:t>only in the</w:t>
      </w:r>
      <w:r w:rsidR="00B14199">
        <w:rPr>
          <w:color w:val="00000A"/>
          <w:lang w:val="en-GB"/>
        </w:rPr>
        <w:t xml:space="preserve"> QC </w:t>
      </w:r>
      <w:r w:rsidR="0033514F">
        <w:rPr>
          <w:color w:val="00000A"/>
          <w:lang w:val="en-GB"/>
        </w:rPr>
        <w:t xml:space="preserve">but extended to the </w:t>
      </w:r>
      <w:proofErr w:type="spellStart"/>
      <w:r w:rsidR="0033514F">
        <w:rPr>
          <w:color w:val="00000A"/>
          <w:lang w:val="en-GB"/>
        </w:rPr>
        <w:t>provascular</w:t>
      </w:r>
      <w:proofErr w:type="spellEnd"/>
      <w:r w:rsidR="0033514F">
        <w:rPr>
          <w:color w:val="00000A"/>
          <w:lang w:val="en-GB"/>
        </w:rPr>
        <w:t xml:space="preserve"> cells</w:t>
      </w:r>
      <w:r>
        <w:rPr>
          <w:color w:val="00000A"/>
          <w:lang w:val="en-GB"/>
        </w:rPr>
        <w:t xml:space="preserve"> (</w:t>
      </w:r>
      <w:r w:rsidRPr="00E937F4">
        <w:rPr>
          <w:color w:val="00000A"/>
          <w:lang w:val="en-GB"/>
        </w:rPr>
        <w:t>Fig</w:t>
      </w:r>
      <w:r w:rsidR="005820A6">
        <w:rPr>
          <w:color w:val="00000A"/>
          <w:lang w:val="en-GB"/>
        </w:rPr>
        <w:t>ure</w:t>
      </w:r>
      <w:r w:rsidRPr="00E937F4">
        <w:rPr>
          <w:color w:val="00000A"/>
          <w:lang w:val="en-GB"/>
        </w:rPr>
        <w:t xml:space="preserve"> </w:t>
      </w:r>
      <w:r w:rsidR="009B1740" w:rsidRPr="00E937F4">
        <w:rPr>
          <w:color w:val="00000A"/>
          <w:lang w:val="en-GB"/>
        </w:rPr>
        <w:t>S</w:t>
      </w:r>
      <w:r w:rsidR="009B1740">
        <w:rPr>
          <w:color w:val="00000A"/>
          <w:lang w:val="en-GB"/>
        </w:rPr>
        <w:t>1I</w:t>
      </w:r>
      <w:r>
        <w:rPr>
          <w:color w:val="00000A"/>
          <w:lang w:val="en-GB"/>
        </w:rPr>
        <w:t>)</w:t>
      </w:r>
      <w:r w:rsidR="00F378F4">
        <w:rPr>
          <w:color w:val="00000A"/>
          <w:lang w:val="en-GB"/>
        </w:rPr>
        <w:t>,</w:t>
      </w:r>
      <w:r w:rsidR="00B14199">
        <w:rPr>
          <w:color w:val="00000A"/>
          <w:lang w:val="en-GB"/>
        </w:rPr>
        <w:t xml:space="preserve"> </w:t>
      </w:r>
      <w:r w:rsidR="00C7348E">
        <w:rPr>
          <w:color w:val="00000A"/>
          <w:lang w:val="en-GB"/>
        </w:rPr>
        <w:t>indicating</w:t>
      </w:r>
      <w:r w:rsidR="00F6205E">
        <w:rPr>
          <w:color w:val="00000A"/>
          <w:lang w:val="en-GB"/>
        </w:rPr>
        <w:t xml:space="preserve"> </w:t>
      </w:r>
      <w:r w:rsidR="00ED6F83">
        <w:rPr>
          <w:color w:val="00000A"/>
          <w:lang w:val="en-GB"/>
        </w:rPr>
        <w:t>that WOX5 restrict</w:t>
      </w:r>
      <w:r w:rsidR="00571185">
        <w:rPr>
          <w:color w:val="00000A"/>
          <w:lang w:val="en-GB"/>
        </w:rPr>
        <w:t>s</w:t>
      </w:r>
      <w:r w:rsidR="00ED6F83">
        <w:rPr>
          <w:color w:val="00000A"/>
          <w:lang w:val="en-GB"/>
        </w:rPr>
        <w:t xml:space="preserve"> its own expression in the QC. </w:t>
      </w:r>
      <w:r w:rsidR="0033514F">
        <w:rPr>
          <w:color w:val="00000A"/>
          <w:lang w:val="en-GB"/>
        </w:rPr>
        <w:t xml:space="preserve"> </w:t>
      </w:r>
      <w:r w:rsidR="00CA01EE">
        <w:rPr>
          <w:color w:val="00000A"/>
          <w:lang w:val="en-GB"/>
        </w:rPr>
        <w:t xml:space="preserve">While WOX5 </w:t>
      </w:r>
      <w:r w:rsidR="00470256">
        <w:rPr>
          <w:color w:val="00000A"/>
          <w:lang w:val="en-GB"/>
        </w:rPr>
        <w:t>specific</w:t>
      </w:r>
      <w:r w:rsidR="005068DC">
        <w:rPr>
          <w:color w:val="00000A"/>
          <w:lang w:val="en-GB"/>
        </w:rPr>
        <w:t xml:space="preserve"> expression is </w:t>
      </w:r>
      <w:r w:rsidR="00CA01EE">
        <w:rPr>
          <w:color w:val="00000A"/>
          <w:lang w:val="en-GB"/>
        </w:rPr>
        <w:t xml:space="preserve">confined </w:t>
      </w:r>
      <w:r w:rsidR="00470256">
        <w:rPr>
          <w:color w:val="00000A"/>
          <w:lang w:val="en-GB"/>
        </w:rPr>
        <w:t>b</w:t>
      </w:r>
      <w:r w:rsidR="005068DC">
        <w:rPr>
          <w:color w:val="00000A"/>
          <w:lang w:val="en-GB"/>
        </w:rPr>
        <w:t>y</w:t>
      </w:r>
      <w:r w:rsidR="00470256">
        <w:rPr>
          <w:color w:val="00000A"/>
          <w:lang w:val="en-GB"/>
        </w:rPr>
        <w:t xml:space="preserve"> external signals </w:t>
      </w:r>
      <w:r w:rsidR="005068DC">
        <w:rPr>
          <w:color w:val="00000A"/>
          <w:lang w:val="en-GB"/>
        </w:rPr>
        <w:t>such as ROW1</w:t>
      </w:r>
      <w:r w:rsidR="00985895">
        <w:rPr>
          <w:color w:val="00000A"/>
          <w:lang w:val="en-GB"/>
        </w:rPr>
        <w:t xml:space="preserve"> </w:t>
      </w:r>
      <w:r w:rsidR="00220FD8">
        <w:rPr>
          <w:color w:val="00000A"/>
          <w:lang w:val="en-GB"/>
        </w:rPr>
        <w:lastRenderedPageBreak/>
        <w:fldChar w:fldCharType="begin">
          <w:fldData xml:space="preserve">PEVuZE5vdGU+PENpdGU+PEF1dGhvcj5aaGFuZzwvQXV0aG9yPjxZZWFyPjIwMTU8L1llYXI+PFJl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PEVuZE5vdGU+PENpdGU+PEF1dGhvcj5aaGFuZzwvQXV0aG9yPjxZZWFyPjIwMTU8L1llYXI+PFJl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[14]</w:t>
      </w:r>
      <w:r w:rsidR="00220FD8">
        <w:rPr>
          <w:color w:val="00000A"/>
          <w:lang w:val="en-GB"/>
        </w:rPr>
        <w:fldChar w:fldCharType="end"/>
      </w:r>
      <w:r w:rsidR="00CA01EE">
        <w:rPr>
          <w:color w:val="00000A"/>
          <w:lang w:val="en-GB"/>
        </w:rPr>
        <w:t>, our results</w:t>
      </w:r>
      <w:r w:rsidR="00470256">
        <w:rPr>
          <w:color w:val="00000A"/>
          <w:lang w:val="en-GB"/>
        </w:rPr>
        <w:t xml:space="preserve"> </w:t>
      </w:r>
      <w:r w:rsidR="00CA01EE">
        <w:rPr>
          <w:color w:val="00000A"/>
          <w:lang w:val="en-GB"/>
        </w:rPr>
        <w:t>advance that WOX5</w:t>
      </w:r>
      <w:r w:rsidR="00470256">
        <w:rPr>
          <w:color w:val="00000A"/>
          <w:lang w:val="en-GB"/>
        </w:rPr>
        <w:t xml:space="preserve"> expression</w:t>
      </w:r>
      <w:r w:rsidR="00CA01EE">
        <w:rPr>
          <w:color w:val="00000A"/>
          <w:lang w:val="en-GB"/>
        </w:rPr>
        <w:t xml:space="preserve"> in the QC cells</w:t>
      </w:r>
      <w:r w:rsidR="00470256">
        <w:rPr>
          <w:color w:val="00000A"/>
          <w:lang w:val="en-GB"/>
        </w:rPr>
        <w:t xml:space="preserve"> is controlled also by internal signals like WOX5 itself and BRAVO. </w:t>
      </w:r>
    </w:p>
    <w:p w14:paraId="024F69B8" w14:textId="77777777" w:rsidR="00470256" w:rsidRDefault="00470256" w:rsidP="00BD3C07">
      <w:pPr>
        <w:spacing w:after="0" w:line="480" w:lineRule="auto"/>
        <w:jc w:val="both"/>
        <w:rPr>
          <w:color w:val="00000A"/>
          <w:lang w:val="en-GB"/>
        </w:rPr>
      </w:pPr>
    </w:p>
    <w:p w14:paraId="3B976CE5" w14:textId="77777777" w:rsidR="002F2957" w:rsidRPr="00B339B5" w:rsidRDefault="002F2957" w:rsidP="00B339B5">
      <w:pPr>
        <w:spacing w:after="0" w:line="480" w:lineRule="auto"/>
        <w:jc w:val="both"/>
        <w:outlineLvl w:val="0"/>
        <w:rPr>
          <w:color w:val="00000A"/>
          <w:lang w:val="en-GB"/>
        </w:rPr>
      </w:pPr>
      <w:r w:rsidRPr="00B339B5">
        <w:rPr>
          <w:b/>
          <w:color w:val="00000A"/>
          <w:lang w:val="en-GB"/>
        </w:rPr>
        <w:t xml:space="preserve">BRAVO and WOX5 </w:t>
      </w:r>
      <w:r w:rsidR="004F5F81" w:rsidRPr="00B339B5">
        <w:rPr>
          <w:b/>
          <w:color w:val="00000A"/>
          <w:lang w:val="en-GB"/>
        </w:rPr>
        <w:t xml:space="preserve">form a complex </w:t>
      </w:r>
      <w:r w:rsidR="00561B06">
        <w:rPr>
          <w:b/>
          <w:color w:val="00000A"/>
          <w:lang w:val="en-GB"/>
        </w:rPr>
        <w:t>in the QC cells</w:t>
      </w:r>
    </w:p>
    <w:p w14:paraId="614570C1" w14:textId="01BB55F7" w:rsidR="000601EF" w:rsidRDefault="00AB6A32" w:rsidP="00B339B5">
      <w:pPr>
        <w:spacing w:after="0" w:line="480" w:lineRule="auto"/>
        <w:jc w:val="both"/>
        <w:rPr>
          <w:color w:val="00000A"/>
          <w:lang w:val="en-GB"/>
        </w:rPr>
      </w:pPr>
      <w:r w:rsidRPr="00CC2D0E">
        <w:rPr>
          <w:color w:val="00000A"/>
          <w:lang w:val="en-GB"/>
        </w:rPr>
        <w:t xml:space="preserve">To decipher the molecular </w:t>
      </w:r>
      <w:r w:rsidR="009E2C36" w:rsidRPr="00CC2D0E">
        <w:rPr>
          <w:color w:val="00000A"/>
          <w:lang w:val="en-GB"/>
        </w:rPr>
        <w:t>connection</w:t>
      </w:r>
      <w:r w:rsidRPr="00CC2D0E">
        <w:rPr>
          <w:color w:val="00000A"/>
          <w:lang w:val="en-GB"/>
        </w:rPr>
        <w:t xml:space="preserve"> of BRAVO and WOX5 we next evaluated </w:t>
      </w:r>
      <w:r w:rsidR="009B2990" w:rsidRPr="00CC2D0E">
        <w:rPr>
          <w:color w:val="00000A"/>
          <w:lang w:val="en-GB"/>
        </w:rPr>
        <w:t>their possible interaction. It is known that the BR-regulated BES1/TPL complex acts as a transcriptional repressor of BRAVO transcription during QC divisions</w:t>
      </w:r>
      <w:r w:rsidR="00F443E7" w:rsidRPr="00CC2D0E">
        <w:rPr>
          <w:color w:val="00000A"/>
          <w:lang w:val="en-GB"/>
        </w:rPr>
        <w:t xml:space="preserve"> </w:t>
      </w:r>
      <w:r w:rsidR="00A46D47" w:rsidRPr="00CC2D0E">
        <w:rPr>
          <w:color w:val="00000A"/>
          <w:lang w:val="en-GB"/>
        </w:rPr>
        <w:fldChar w:fldCharType="begin">
          <w:fldData xml:space="preserve">PEVuZE5vdGU+PENpdGU+PEF1dGhvcj5WaWxhcnJhc2EtQmxhc2k8L0F1dGhvcj48WWVhcj4yMDE0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=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PC9ZZWFyPjxSZWNOdW0+Nzk8L1JlY051bT48RGlzcGxheVRleHQ+WzEyLCAxM108L0Rpc3BsYXlU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=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A46D47" w:rsidRPr="00CC2D0E">
        <w:rPr>
          <w:color w:val="00000A"/>
          <w:lang w:val="en-GB"/>
        </w:rPr>
      </w:r>
      <w:r w:rsidR="00A46D47" w:rsidRPr="00CC2D0E">
        <w:rPr>
          <w:color w:val="00000A"/>
          <w:lang w:val="en-GB"/>
        </w:rPr>
        <w:fldChar w:fldCharType="separate"/>
      </w:r>
      <w:r w:rsidR="00F443E7" w:rsidRPr="00CC2D0E">
        <w:rPr>
          <w:noProof/>
          <w:color w:val="00000A"/>
          <w:lang w:val="en-GB"/>
        </w:rPr>
        <w:t>[12, 13]</w:t>
      </w:r>
      <w:r w:rsidR="00A46D47" w:rsidRPr="00CC2D0E">
        <w:rPr>
          <w:color w:val="00000A"/>
          <w:lang w:val="en-GB"/>
        </w:rPr>
        <w:fldChar w:fldCharType="end"/>
      </w:r>
      <w:r w:rsidR="009B2990" w:rsidRPr="00CC2D0E">
        <w:rPr>
          <w:color w:val="00000A"/>
          <w:lang w:val="en-GB"/>
        </w:rPr>
        <w:t xml:space="preserve">, and that BES1D directly interacts with BRAVO </w:t>
      </w:r>
      <w:r w:rsidR="00A46D47" w:rsidRPr="00CC2D0E">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A46D47" w:rsidRPr="00CC2D0E">
        <w:rPr>
          <w:color w:val="00000A"/>
          <w:lang w:val="en-GB"/>
        </w:rPr>
      </w:r>
      <w:r w:rsidR="00A46D47" w:rsidRPr="00CC2D0E">
        <w:rPr>
          <w:color w:val="00000A"/>
          <w:lang w:val="en-GB"/>
        </w:rPr>
        <w:fldChar w:fldCharType="separate"/>
      </w:r>
      <w:r w:rsidR="00A46D47" w:rsidRPr="00CC2D0E">
        <w:rPr>
          <w:noProof/>
          <w:color w:val="00000A"/>
          <w:lang w:val="en-GB"/>
        </w:rPr>
        <w:t>[12]</w:t>
      </w:r>
      <w:r w:rsidR="00A46D47" w:rsidRPr="00CC2D0E">
        <w:rPr>
          <w:color w:val="00000A"/>
          <w:lang w:val="en-GB"/>
        </w:rPr>
        <w:fldChar w:fldCharType="end"/>
      </w:r>
      <w:r w:rsidR="00A46D47" w:rsidRPr="00CC2D0E">
        <w:rPr>
          <w:color w:val="00000A"/>
          <w:lang w:val="en-GB"/>
        </w:rPr>
        <w:t xml:space="preserve"> </w:t>
      </w:r>
      <w:r w:rsidR="009B2990" w:rsidRPr="00CC2D0E">
        <w:rPr>
          <w:color w:val="00000A"/>
          <w:lang w:val="en-GB"/>
        </w:rPr>
        <w:t>and TPL with WOX5</w:t>
      </w:r>
      <w:r w:rsidR="00A46D47" w:rsidRPr="00CC2D0E">
        <w:rPr>
          <w:color w:val="00000A"/>
          <w:lang w:val="en-GB"/>
        </w:rPr>
        <w:t xml:space="preserve"> </w:t>
      </w:r>
      <w:r w:rsidR="00A46D47" w:rsidRPr="00CC2D0E">
        <w:rPr>
          <w:color w:val="00000A"/>
          <w:lang w:val="en-GB"/>
        </w:rPr>
        <w:fldChar w:fldCharType="begin">
          <w:fldData xml:space="preserve">PEVuZE5vdGU+PENpdGU+PEF1dGhvcj5QaTwvQXV0aG9yPjxZZWFyPjIwMTU8L1llYXI+PFJlY051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</w:fldData>
        </w:fldChar>
      </w:r>
      <w:r w:rsidR="00FD5B37">
        <w:rPr>
          <w:color w:val="00000A"/>
          <w:lang w:val="en-GB"/>
        </w:rPr>
        <w:instrText xml:space="preserve"> ADDIN EN.CITE </w:instrText>
      </w:r>
      <w:r w:rsidR="00FD5B37">
        <w:rPr>
          <w:color w:val="00000A"/>
          <w:lang w:val="en-GB"/>
        </w:rPr>
        <w:fldChar w:fldCharType="begin">
          <w:fldData xml:space="preserve">PEVuZE5vdGU+PENpdGU+PEF1dGhvcj5QaTwvQXV0aG9yPjxZZWFyPjIwMTU8L1llYXI+PFJlY051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</w:fldData>
        </w:fldChar>
      </w:r>
      <w:r w:rsidR="00FD5B37">
        <w:rPr>
          <w:color w:val="00000A"/>
          <w:lang w:val="en-GB"/>
        </w:rPr>
        <w:instrText xml:space="preserve"> ADDIN EN.CITE.DATA </w:instrText>
      </w:r>
      <w:r w:rsidR="00FD5B37">
        <w:rPr>
          <w:color w:val="00000A"/>
          <w:lang w:val="en-GB"/>
        </w:rPr>
      </w:r>
      <w:r w:rsidR="00FD5B37">
        <w:rPr>
          <w:color w:val="00000A"/>
          <w:lang w:val="en-GB"/>
        </w:rPr>
        <w:fldChar w:fldCharType="end"/>
      </w:r>
      <w:r w:rsidR="00A46D47" w:rsidRPr="00CC2D0E">
        <w:rPr>
          <w:color w:val="00000A"/>
          <w:lang w:val="en-GB"/>
        </w:rPr>
      </w:r>
      <w:r w:rsidR="00A46D47" w:rsidRPr="00CC2D0E">
        <w:rPr>
          <w:color w:val="00000A"/>
          <w:lang w:val="en-GB"/>
        </w:rPr>
        <w:fldChar w:fldCharType="separate"/>
      </w:r>
      <w:r w:rsidR="00A46D47" w:rsidRPr="00CC2D0E">
        <w:rPr>
          <w:noProof/>
          <w:color w:val="00000A"/>
          <w:lang w:val="en-GB"/>
        </w:rPr>
        <w:t>[18]</w:t>
      </w:r>
      <w:r w:rsidR="00A46D47" w:rsidRPr="00CC2D0E">
        <w:rPr>
          <w:color w:val="00000A"/>
          <w:lang w:val="en-GB"/>
        </w:rPr>
        <w:fldChar w:fldCharType="end"/>
      </w:r>
      <w:r w:rsidR="009B2990" w:rsidRPr="00CC2D0E">
        <w:rPr>
          <w:color w:val="00000A"/>
          <w:lang w:val="en-GB"/>
        </w:rPr>
        <w:t xml:space="preserve">. Therefore, we also asked if all these components are also interacting with BRAVO and/or WOX5. </w:t>
      </w:r>
      <w:r w:rsidR="00F61D77">
        <w:rPr>
          <w:color w:val="00000A"/>
          <w:lang w:val="en-GB"/>
        </w:rPr>
        <w:t>Yeast-2-hybrid (</w:t>
      </w:r>
      <w:r w:rsidR="00BE0154" w:rsidRPr="00B339B5">
        <w:rPr>
          <w:color w:val="00000A"/>
          <w:lang w:val="en-GB"/>
        </w:rPr>
        <w:t>Y2H</w:t>
      </w:r>
      <w:r w:rsidR="00F61D77">
        <w:rPr>
          <w:color w:val="00000A"/>
          <w:lang w:val="en-GB"/>
        </w:rPr>
        <w:t>)</w:t>
      </w:r>
      <w:r w:rsidR="00BE0154" w:rsidRPr="00B339B5">
        <w:rPr>
          <w:color w:val="00000A"/>
          <w:lang w:val="en-GB"/>
        </w:rPr>
        <w:t xml:space="preserve"> and</w:t>
      </w:r>
      <w:r w:rsidR="00B5264D">
        <w:rPr>
          <w:color w:val="00000A"/>
          <w:lang w:val="en-GB"/>
        </w:rPr>
        <w:t xml:space="preserve"> </w:t>
      </w:r>
      <w:proofErr w:type="spellStart"/>
      <w:r w:rsidR="00B5264D" w:rsidRPr="007E7689">
        <w:rPr>
          <w:color w:val="00000A"/>
          <w:lang w:val="en-GB"/>
        </w:rPr>
        <w:t>Förster</w:t>
      </w:r>
      <w:proofErr w:type="spellEnd"/>
      <w:r w:rsidR="00B5264D" w:rsidRPr="007E7689">
        <w:rPr>
          <w:color w:val="00000A"/>
          <w:lang w:val="en-GB"/>
        </w:rPr>
        <w:t xml:space="preserve"> resonance energy transfer measured by f</w:t>
      </w:r>
      <w:r w:rsidR="00B5264D">
        <w:rPr>
          <w:color w:val="00000A"/>
          <w:lang w:val="en-GB"/>
        </w:rPr>
        <w:t xml:space="preserve">luorescence lifetime microscopy </w:t>
      </w:r>
      <w:r w:rsidR="00BE0154" w:rsidRPr="00B339B5">
        <w:rPr>
          <w:color w:val="00000A"/>
          <w:lang w:val="en-GB"/>
        </w:rPr>
        <w:t xml:space="preserve"> </w:t>
      </w:r>
      <w:r w:rsidR="00F378F4">
        <w:rPr>
          <w:color w:val="00000A"/>
          <w:lang w:val="en-GB"/>
        </w:rPr>
        <w:t>(</w:t>
      </w:r>
      <w:r w:rsidR="00BE0154" w:rsidRPr="00B339B5">
        <w:rPr>
          <w:color w:val="00000A"/>
          <w:lang w:val="en-GB"/>
        </w:rPr>
        <w:t>FRET-FLIM</w:t>
      </w:r>
      <w:r w:rsidR="00F378F4">
        <w:rPr>
          <w:color w:val="00000A"/>
          <w:lang w:val="en-GB"/>
        </w:rPr>
        <w:t>)</w:t>
      </w:r>
      <w:r w:rsidR="00B5264D">
        <w:rPr>
          <w:color w:val="00000A"/>
          <w:lang w:val="en-GB"/>
        </w:rPr>
        <w:t xml:space="preserve"> </w:t>
      </w:r>
      <w:r w:rsidR="00BE0154" w:rsidRPr="00B339B5">
        <w:rPr>
          <w:color w:val="00000A"/>
          <w:lang w:val="en-GB"/>
        </w:rPr>
        <w:t xml:space="preserve">assays </w:t>
      </w:r>
      <w:r w:rsidR="009E2C36">
        <w:rPr>
          <w:color w:val="00000A"/>
          <w:lang w:val="en-GB"/>
        </w:rPr>
        <w:t>sho</w:t>
      </w:r>
      <w:r w:rsidR="00B5264D">
        <w:rPr>
          <w:color w:val="00000A"/>
          <w:lang w:val="en-GB"/>
        </w:rPr>
        <w:t>w</w:t>
      </w:r>
      <w:r w:rsidR="009E2C36" w:rsidRPr="00B339B5">
        <w:rPr>
          <w:color w:val="00000A"/>
          <w:lang w:val="en-GB"/>
        </w:rPr>
        <w:t xml:space="preserve"> </w:t>
      </w:r>
      <w:r w:rsidR="00BE0154" w:rsidRPr="00B339B5">
        <w:rPr>
          <w:color w:val="00000A"/>
          <w:lang w:val="en-GB"/>
        </w:rPr>
        <w:t xml:space="preserve">that BRAVO </w:t>
      </w:r>
      <w:r w:rsidR="000C64FA" w:rsidRPr="00B339B5">
        <w:rPr>
          <w:color w:val="00000A"/>
          <w:lang w:val="en-GB"/>
        </w:rPr>
        <w:t xml:space="preserve">can </w:t>
      </w:r>
      <w:r w:rsidR="00E57E18" w:rsidRPr="00B339B5">
        <w:rPr>
          <w:color w:val="00000A"/>
          <w:lang w:val="en-GB"/>
        </w:rPr>
        <w:t>directly</w:t>
      </w:r>
      <w:r w:rsidR="00F61D77">
        <w:rPr>
          <w:color w:val="00000A"/>
          <w:lang w:val="en-GB"/>
        </w:rPr>
        <w:t xml:space="preserve"> </w:t>
      </w:r>
      <w:r w:rsidR="00F61D77" w:rsidRPr="00B339B5">
        <w:rPr>
          <w:color w:val="00000A"/>
          <w:lang w:val="en-GB"/>
        </w:rPr>
        <w:t>interact</w:t>
      </w:r>
      <w:r w:rsidR="00E57E18" w:rsidRPr="00B339B5">
        <w:rPr>
          <w:color w:val="00000A"/>
          <w:lang w:val="en-GB"/>
        </w:rPr>
        <w:t xml:space="preserve"> </w:t>
      </w:r>
      <w:r w:rsidR="000C64FA" w:rsidRPr="00B339B5">
        <w:rPr>
          <w:color w:val="00000A"/>
          <w:lang w:val="en-GB"/>
        </w:rPr>
        <w:t xml:space="preserve">with </w:t>
      </w:r>
      <w:r w:rsidR="00BE0154" w:rsidRPr="00B339B5">
        <w:rPr>
          <w:color w:val="00000A"/>
          <w:lang w:val="en-GB"/>
        </w:rPr>
        <w:t xml:space="preserve">BES1, </w:t>
      </w:r>
      <w:r w:rsidR="00B5264D">
        <w:rPr>
          <w:color w:val="00000A"/>
          <w:lang w:val="en-GB"/>
        </w:rPr>
        <w:t xml:space="preserve">having a stronger </w:t>
      </w:r>
      <w:r w:rsidR="00BE0154" w:rsidRPr="00B339B5">
        <w:rPr>
          <w:color w:val="00000A"/>
          <w:lang w:val="en-GB"/>
        </w:rPr>
        <w:t xml:space="preserve">interaction with the </w:t>
      </w:r>
      <w:r w:rsidR="00F61D77">
        <w:rPr>
          <w:color w:val="00000A"/>
          <w:lang w:val="en-GB"/>
        </w:rPr>
        <w:t>active</w:t>
      </w:r>
      <w:r w:rsidR="00F61D77" w:rsidRPr="00B339B5">
        <w:rPr>
          <w:color w:val="00000A"/>
          <w:lang w:val="en-GB"/>
        </w:rPr>
        <w:t xml:space="preserve"> </w:t>
      </w:r>
      <w:r w:rsidR="00F61D77" w:rsidRPr="00E937F4">
        <w:rPr>
          <w:color w:val="00000A"/>
          <w:lang w:val="en-GB"/>
        </w:rPr>
        <w:t xml:space="preserve">form </w:t>
      </w:r>
      <w:r w:rsidR="00BE0154" w:rsidRPr="00B339B5">
        <w:rPr>
          <w:color w:val="00000A"/>
          <w:lang w:val="en-GB"/>
        </w:rPr>
        <w:t>BES1-D</w:t>
      </w:r>
      <w:r w:rsidR="00F61D77">
        <w:rPr>
          <w:color w:val="00000A"/>
          <w:lang w:val="en-GB"/>
        </w:rPr>
        <w:t xml:space="preserve"> </w:t>
      </w:r>
      <w:r w:rsidR="00220FD8">
        <w:rPr>
          <w:color w:val="00000A"/>
          <w:lang w:val="en-GB"/>
        </w:rPr>
        <w:fldChar w:fldCharType="begin">
          <w:fldData xml:space="preserve">PEVuZE5vdGU+PENpdGU+PEF1dGhvcj5ZaW48L0F1dGhvcj48WWVhcj4yMDAyPC9ZZWFyPjxSZWNO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==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PEVuZE5vdGU+PENpdGU+PEF1dGhvcj5ZaW48L0F1dGhvcj48WWVhcj4yMDAyPC9ZZWFyPjxSZWNO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==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[19]</w:t>
      </w:r>
      <w:r w:rsidR="00220FD8">
        <w:rPr>
          <w:color w:val="00000A"/>
          <w:lang w:val="en-GB"/>
        </w:rPr>
        <w:fldChar w:fldCharType="end"/>
      </w:r>
      <w:r w:rsidR="00220FD8">
        <w:rPr>
          <w:color w:val="00000A"/>
          <w:lang w:val="en-GB"/>
        </w:rPr>
        <w:t xml:space="preserve"> </w:t>
      </w:r>
      <w:r w:rsidR="0001137A" w:rsidRPr="00B339B5">
        <w:rPr>
          <w:color w:val="00000A"/>
          <w:lang w:val="en-GB"/>
        </w:rPr>
        <w:t>(</w:t>
      </w:r>
      <w:r w:rsidR="00D21E0B">
        <w:rPr>
          <w:color w:val="00000A"/>
          <w:lang w:val="en-GB"/>
        </w:rPr>
        <w:t>Figure 2</w:t>
      </w:r>
      <w:r w:rsidR="0001137A" w:rsidRPr="00B339B5">
        <w:rPr>
          <w:color w:val="00000A"/>
          <w:lang w:val="en-GB"/>
        </w:rPr>
        <w:t>)</w:t>
      </w:r>
      <w:r w:rsidR="000C64FA" w:rsidRPr="00B339B5">
        <w:rPr>
          <w:color w:val="00000A"/>
          <w:lang w:val="en-GB"/>
        </w:rPr>
        <w:t>, in agreement with</w:t>
      </w:r>
      <w:r w:rsidR="00B5264D">
        <w:rPr>
          <w:color w:val="00000A"/>
          <w:lang w:val="en-GB"/>
        </w:rPr>
        <w:t xml:space="preserve"> </w:t>
      </w:r>
      <w:r w:rsidR="00220FD8">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220FD8">
        <w:rPr>
          <w:color w:val="00000A"/>
          <w:lang w:val="en-GB"/>
        </w:rPr>
      </w:r>
      <w:r w:rsidR="00220FD8">
        <w:rPr>
          <w:color w:val="00000A"/>
          <w:lang w:val="en-GB"/>
        </w:rPr>
        <w:fldChar w:fldCharType="separate"/>
      </w:r>
      <w:r w:rsidR="00220FD8">
        <w:rPr>
          <w:noProof/>
          <w:color w:val="00000A"/>
          <w:lang w:val="en-GB"/>
        </w:rPr>
        <w:t>[12]</w:t>
      </w:r>
      <w:r w:rsidR="00220FD8">
        <w:rPr>
          <w:color w:val="00000A"/>
          <w:lang w:val="en-GB"/>
        </w:rPr>
        <w:fldChar w:fldCharType="end"/>
      </w:r>
      <w:r w:rsidR="005F70AF">
        <w:rPr>
          <w:color w:val="00000A"/>
          <w:lang w:val="en-GB"/>
        </w:rPr>
        <w:t>,</w:t>
      </w:r>
      <w:r w:rsidR="00334EF8">
        <w:rPr>
          <w:color w:val="00000A"/>
          <w:lang w:val="en-GB"/>
        </w:rPr>
        <w:t xml:space="preserve"> and </w:t>
      </w:r>
      <w:r w:rsidR="00A3311E">
        <w:rPr>
          <w:color w:val="00000A"/>
          <w:lang w:val="en-GB"/>
        </w:rPr>
        <w:t xml:space="preserve">that </w:t>
      </w:r>
      <w:r w:rsidR="00334EF8">
        <w:rPr>
          <w:color w:val="00000A"/>
          <w:lang w:val="en-GB"/>
        </w:rPr>
        <w:t>t</w:t>
      </w:r>
      <w:r w:rsidR="00BE0154" w:rsidRPr="00B339B5">
        <w:rPr>
          <w:color w:val="00000A"/>
          <w:lang w:val="en-GB"/>
        </w:rPr>
        <w:t xml:space="preserve">he EAR domain </w:t>
      </w:r>
      <w:r w:rsidR="00C06468">
        <w:rPr>
          <w:color w:val="00000A"/>
          <w:lang w:val="en-GB"/>
        </w:rPr>
        <w:t>of</w:t>
      </w:r>
      <w:r w:rsidR="00C06468" w:rsidRPr="00B339B5">
        <w:rPr>
          <w:color w:val="00000A"/>
          <w:lang w:val="en-GB"/>
        </w:rPr>
        <w:t xml:space="preserve"> </w:t>
      </w:r>
      <w:r w:rsidR="00BE0154" w:rsidRPr="00B339B5">
        <w:rPr>
          <w:color w:val="00000A"/>
          <w:lang w:val="en-GB"/>
        </w:rPr>
        <w:t xml:space="preserve">BES1 </w:t>
      </w:r>
      <w:r w:rsidR="00E57E18">
        <w:rPr>
          <w:color w:val="00000A"/>
          <w:lang w:val="en-GB"/>
        </w:rPr>
        <w:t xml:space="preserve">is </w:t>
      </w:r>
      <w:r w:rsidR="00BE0154" w:rsidRPr="00B339B5">
        <w:rPr>
          <w:color w:val="00000A"/>
          <w:lang w:val="en-GB"/>
        </w:rPr>
        <w:t xml:space="preserve">necessary for </w:t>
      </w:r>
      <w:r w:rsidR="009E2C36">
        <w:rPr>
          <w:color w:val="00000A"/>
          <w:lang w:val="en-GB"/>
        </w:rPr>
        <w:t>BES1/BRAVO</w:t>
      </w:r>
      <w:r w:rsidR="009E2C36" w:rsidRPr="00B339B5">
        <w:rPr>
          <w:color w:val="00000A"/>
          <w:lang w:val="en-GB"/>
        </w:rPr>
        <w:t xml:space="preserve"> </w:t>
      </w:r>
      <w:r w:rsidR="00BE0154" w:rsidRPr="00B339B5">
        <w:rPr>
          <w:color w:val="00000A"/>
          <w:lang w:val="en-GB"/>
        </w:rPr>
        <w:t xml:space="preserve">interaction (Figure </w:t>
      </w:r>
      <w:r w:rsidR="00CA2961">
        <w:rPr>
          <w:color w:val="00000A"/>
          <w:lang w:val="en-GB"/>
        </w:rPr>
        <w:t>S2</w:t>
      </w:r>
      <w:r w:rsidR="00A3311E">
        <w:rPr>
          <w:color w:val="00000A"/>
          <w:lang w:val="en-GB"/>
        </w:rPr>
        <w:t>A</w:t>
      </w:r>
      <w:r w:rsidR="00BE0154" w:rsidRPr="00B339B5">
        <w:rPr>
          <w:color w:val="00000A"/>
          <w:lang w:val="en-GB"/>
        </w:rPr>
        <w:t>).</w:t>
      </w:r>
      <w:r w:rsidR="00334EF8" w:rsidRPr="00334EF8">
        <w:rPr>
          <w:color w:val="00000A"/>
          <w:lang w:val="en-GB"/>
        </w:rPr>
        <w:t xml:space="preserve"> </w:t>
      </w:r>
      <w:r w:rsidR="00334EF8">
        <w:rPr>
          <w:color w:val="00000A"/>
          <w:lang w:val="en-GB"/>
        </w:rPr>
        <w:t xml:space="preserve">Our analysis show that </w:t>
      </w:r>
      <w:r w:rsidR="000B11D6">
        <w:rPr>
          <w:color w:val="00000A"/>
          <w:lang w:val="en-GB"/>
        </w:rPr>
        <w:t xml:space="preserve">BES1 interacts with </w:t>
      </w:r>
      <w:r w:rsidR="00334EF8">
        <w:rPr>
          <w:color w:val="00000A"/>
          <w:lang w:val="en-GB"/>
        </w:rPr>
        <w:t xml:space="preserve">WOX5 </w:t>
      </w:r>
      <w:r w:rsidR="000B11D6">
        <w:rPr>
          <w:color w:val="00000A"/>
          <w:lang w:val="en-GB"/>
        </w:rPr>
        <w:t>in</w:t>
      </w:r>
      <w:r w:rsidR="00334EF8">
        <w:rPr>
          <w:color w:val="00000A"/>
          <w:lang w:val="en-GB"/>
        </w:rPr>
        <w:t xml:space="preserve"> FRET-FLIM </w:t>
      </w:r>
      <w:r w:rsidR="00A3311E">
        <w:rPr>
          <w:color w:val="00000A"/>
          <w:lang w:val="en-GB"/>
        </w:rPr>
        <w:t xml:space="preserve">(Figure 2H) </w:t>
      </w:r>
      <w:r w:rsidR="00334EF8" w:rsidRPr="007E7689">
        <w:rPr>
          <w:color w:val="00000A"/>
          <w:lang w:val="en-GB"/>
        </w:rPr>
        <w:t>and</w:t>
      </w:r>
      <w:r w:rsidR="00334EF8">
        <w:rPr>
          <w:color w:val="00000A"/>
          <w:lang w:val="en-GB"/>
        </w:rPr>
        <w:t xml:space="preserve"> B</w:t>
      </w:r>
      <w:r w:rsidR="00334EF8" w:rsidRPr="007E7689">
        <w:rPr>
          <w:color w:val="00000A"/>
          <w:lang w:val="en-GB"/>
        </w:rPr>
        <w:t xml:space="preserve">imolecular </w:t>
      </w:r>
      <w:r w:rsidR="00334EF8">
        <w:rPr>
          <w:color w:val="00000A"/>
          <w:lang w:val="en-GB"/>
        </w:rPr>
        <w:t>F</w:t>
      </w:r>
      <w:r w:rsidR="00334EF8" w:rsidRPr="007E7689">
        <w:rPr>
          <w:color w:val="00000A"/>
          <w:lang w:val="en-GB"/>
        </w:rPr>
        <w:t xml:space="preserve">luorescence </w:t>
      </w:r>
      <w:r w:rsidR="00334EF8">
        <w:rPr>
          <w:color w:val="00000A"/>
          <w:lang w:val="en-GB"/>
        </w:rPr>
        <w:t>C</w:t>
      </w:r>
      <w:r w:rsidR="00334EF8" w:rsidRPr="007E7689">
        <w:rPr>
          <w:color w:val="00000A"/>
          <w:lang w:val="en-GB"/>
        </w:rPr>
        <w:t>omplementation (</w:t>
      </w:r>
      <w:proofErr w:type="spellStart"/>
      <w:r w:rsidR="00334EF8" w:rsidRPr="007E7689">
        <w:rPr>
          <w:color w:val="00000A"/>
          <w:lang w:val="en-GB"/>
        </w:rPr>
        <w:t>BiFC</w:t>
      </w:r>
      <w:proofErr w:type="spellEnd"/>
      <w:r w:rsidR="00334EF8" w:rsidRPr="007E7689">
        <w:rPr>
          <w:color w:val="00000A"/>
          <w:lang w:val="en-GB"/>
        </w:rPr>
        <w:t>) assays</w:t>
      </w:r>
      <w:r w:rsidR="00334EF8">
        <w:rPr>
          <w:color w:val="00000A"/>
          <w:lang w:val="en-GB"/>
        </w:rPr>
        <w:t xml:space="preserve"> (Figure S</w:t>
      </w:r>
      <w:r w:rsidR="00CA2961">
        <w:rPr>
          <w:color w:val="00000A"/>
          <w:lang w:val="en-GB"/>
        </w:rPr>
        <w:t>2</w:t>
      </w:r>
      <w:r w:rsidR="00A3311E">
        <w:rPr>
          <w:color w:val="00000A"/>
          <w:lang w:val="en-GB"/>
        </w:rPr>
        <w:t>C</w:t>
      </w:r>
      <w:r w:rsidR="00334EF8">
        <w:rPr>
          <w:color w:val="00000A"/>
          <w:lang w:val="en-GB"/>
        </w:rPr>
        <w:t xml:space="preserve">), </w:t>
      </w:r>
      <w:r w:rsidR="000B11D6">
        <w:rPr>
          <w:color w:val="00000A"/>
          <w:lang w:val="en-GB"/>
        </w:rPr>
        <w:t xml:space="preserve">at a similar level as BRAVO, </w:t>
      </w:r>
      <w:r w:rsidR="00334EF8">
        <w:rPr>
          <w:color w:val="00000A"/>
          <w:lang w:val="en-GB"/>
        </w:rPr>
        <w:t xml:space="preserve">and </w:t>
      </w:r>
      <w:r w:rsidR="000B11D6">
        <w:rPr>
          <w:color w:val="00000A"/>
          <w:lang w:val="en-GB"/>
        </w:rPr>
        <w:t xml:space="preserve">that </w:t>
      </w:r>
      <w:r w:rsidR="00334EF8">
        <w:rPr>
          <w:color w:val="00000A"/>
          <w:lang w:val="en-GB"/>
        </w:rPr>
        <w:t>this interaction</w:t>
      </w:r>
      <w:r w:rsidR="000B11D6">
        <w:rPr>
          <w:color w:val="00000A"/>
          <w:lang w:val="en-GB"/>
        </w:rPr>
        <w:t xml:space="preserve"> </w:t>
      </w:r>
      <w:r w:rsidR="00334EF8">
        <w:rPr>
          <w:color w:val="00000A"/>
          <w:lang w:val="en-GB"/>
        </w:rPr>
        <w:t xml:space="preserve">is stronger with </w:t>
      </w:r>
      <w:r w:rsidR="00B5264D">
        <w:rPr>
          <w:color w:val="00000A"/>
          <w:lang w:val="en-GB"/>
        </w:rPr>
        <w:t>BES1-D</w:t>
      </w:r>
      <w:r w:rsidR="00A3311E">
        <w:rPr>
          <w:color w:val="00000A"/>
          <w:lang w:val="en-GB"/>
        </w:rPr>
        <w:t xml:space="preserve"> (Figure 2I,</w:t>
      </w:r>
      <w:r w:rsidR="00470412">
        <w:rPr>
          <w:color w:val="00000A"/>
          <w:lang w:val="en-GB"/>
        </w:rPr>
        <w:t xml:space="preserve"> </w:t>
      </w:r>
      <w:r w:rsidR="00A3311E">
        <w:rPr>
          <w:color w:val="00000A"/>
          <w:lang w:val="en-GB"/>
        </w:rPr>
        <w:t>2K)</w:t>
      </w:r>
      <w:r w:rsidR="00334EF8">
        <w:rPr>
          <w:color w:val="00000A"/>
          <w:lang w:val="en-GB"/>
        </w:rPr>
        <w:t xml:space="preserve">. </w:t>
      </w:r>
      <w:r w:rsidR="00B5264D">
        <w:rPr>
          <w:color w:val="00000A"/>
          <w:lang w:val="en-GB"/>
        </w:rPr>
        <w:t>Moreover, b</w:t>
      </w:r>
      <w:r w:rsidR="00334EF8">
        <w:rPr>
          <w:color w:val="00000A"/>
          <w:lang w:val="en-GB"/>
        </w:rPr>
        <w:t>oth BRAVO and WOX5 also interact with the co-repressor TPL (Figure 2, S</w:t>
      </w:r>
      <w:r w:rsidR="00CA2961">
        <w:rPr>
          <w:color w:val="00000A"/>
          <w:lang w:val="en-GB"/>
        </w:rPr>
        <w:t>2</w:t>
      </w:r>
      <w:r w:rsidR="00334EF8">
        <w:rPr>
          <w:color w:val="00000A"/>
          <w:lang w:val="en-GB"/>
        </w:rPr>
        <w:t xml:space="preserve">). </w:t>
      </w:r>
      <w:r w:rsidR="00896D9F" w:rsidRPr="00B339B5">
        <w:rPr>
          <w:color w:val="00000A"/>
          <w:lang w:val="en-GB"/>
        </w:rPr>
        <w:t xml:space="preserve"> </w:t>
      </w:r>
      <w:r w:rsidR="00334EF8">
        <w:rPr>
          <w:color w:val="00000A"/>
          <w:lang w:val="en-GB"/>
        </w:rPr>
        <w:t>Finally, we</w:t>
      </w:r>
      <w:r w:rsidR="009E2C36" w:rsidRPr="007E7689">
        <w:rPr>
          <w:color w:val="00000A"/>
          <w:lang w:val="en-GB"/>
        </w:rPr>
        <w:t xml:space="preserve"> found that BRAVO and WOX5 directly interact </w:t>
      </w:r>
      <w:r w:rsidR="009B2990">
        <w:rPr>
          <w:color w:val="00000A"/>
          <w:lang w:val="en-GB"/>
        </w:rPr>
        <w:t xml:space="preserve">in </w:t>
      </w:r>
      <w:r w:rsidR="009E2C36" w:rsidRPr="007E7689">
        <w:rPr>
          <w:color w:val="00000A"/>
          <w:lang w:val="en-GB"/>
        </w:rPr>
        <w:t xml:space="preserve">Y2H </w:t>
      </w:r>
      <w:r w:rsidR="009E2C36">
        <w:rPr>
          <w:color w:val="00000A"/>
          <w:lang w:val="en-GB"/>
        </w:rPr>
        <w:t>assays (</w:t>
      </w:r>
      <w:commentRangeStart w:id="4"/>
      <w:r w:rsidR="009E2C36">
        <w:rPr>
          <w:color w:val="00000A"/>
          <w:lang w:val="en-GB"/>
        </w:rPr>
        <w:t>Figure 2</w:t>
      </w:r>
      <w:r w:rsidR="00A3311E">
        <w:rPr>
          <w:color w:val="00000A"/>
          <w:lang w:val="en-GB"/>
        </w:rPr>
        <w:t>L</w:t>
      </w:r>
      <w:commentRangeEnd w:id="4"/>
      <w:r w:rsidR="009B1740">
        <w:rPr>
          <w:rStyle w:val="Refdecomentario"/>
        </w:rPr>
        <w:commentReference w:id="4"/>
      </w:r>
      <w:r w:rsidR="009E2C36">
        <w:rPr>
          <w:color w:val="00000A"/>
          <w:lang w:val="en-GB"/>
        </w:rPr>
        <w:t xml:space="preserve">) </w:t>
      </w:r>
      <w:r w:rsidR="009E2C36" w:rsidRPr="007E7689">
        <w:rPr>
          <w:color w:val="00000A"/>
          <w:lang w:val="en-GB"/>
        </w:rPr>
        <w:t>as well as in FRET-FL</w:t>
      </w:r>
      <w:r w:rsidR="009E2C36">
        <w:rPr>
          <w:color w:val="00000A"/>
          <w:lang w:val="en-GB"/>
        </w:rPr>
        <w:t>I</w:t>
      </w:r>
      <w:r w:rsidR="009E2C36" w:rsidRPr="007E7689">
        <w:rPr>
          <w:color w:val="00000A"/>
          <w:lang w:val="en-GB"/>
        </w:rPr>
        <w:t xml:space="preserve">M </w:t>
      </w:r>
      <w:r w:rsidR="009E2C36">
        <w:rPr>
          <w:color w:val="00000A"/>
          <w:lang w:val="en-GB"/>
        </w:rPr>
        <w:t>(Figure 2</w:t>
      </w:r>
      <w:r w:rsidR="00A3311E">
        <w:rPr>
          <w:color w:val="00000A"/>
          <w:lang w:val="en-GB"/>
        </w:rPr>
        <w:t>B</w:t>
      </w:r>
      <w:r w:rsidR="00CA2961">
        <w:rPr>
          <w:color w:val="00000A"/>
          <w:lang w:val="en-GB"/>
        </w:rPr>
        <w:t>,</w:t>
      </w:r>
      <w:r w:rsidR="00985895">
        <w:rPr>
          <w:color w:val="00000A"/>
          <w:lang w:val="en-GB"/>
        </w:rPr>
        <w:t xml:space="preserve"> </w:t>
      </w:r>
      <w:r w:rsidR="00A3311E">
        <w:rPr>
          <w:color w:val="00000A"/>
          <w:lang w:val="en-GB"/>
        </w:rPr>
        <w:t>2G</w:t>
      </w:r>
      <w:r w:rsidR="00CA2961">
        <w:rPr>
          <w:color w:val="00000A"/>
          <w:lang w:val="en-GB"/>
        </w:rPr>
        <w:t>,</w:t>
      </w:r>
      <w:r w:rsidR="00985895">
        <w:rPr>
          <w:color w:val="00000A"/>
          <w:lang w:val="en-GB"/>
        </w:rPr>
        <w:t xml:space="preserve"> </w:t>
      </w:r>
      <w:r w:rsidR="00CA2961">
        <w:rPr>
          <w:color w:val="00000A"/>
          <w:lang w:val="en-GB"/>
        </w:rPr>
        <w:t>2K</w:t>
      </w:r>
      <w:r w:rsidR="009E2C36">
        <w:rPr>
          <w:color w:val="00000A"/>
          <w:lang w:val="en-GB"/>
        </w:rPr>
        <w:t>).</w:t>
      </w:r>
      <w:r w:rsidR="00334EF8">
        <w:rPr>
          <w:color w:val="00000A"/>
          <w:lang w:val="en-GB"/>
        </w:rPr>
        <w:t xml:space="preserve"> </w:t>
      </w:r>
      <w:r w:rsidR="008833B2" w:rsidRPr="008833B2">
        <w:rPr>
          <w:color w:val="00000A"/>
          <w:lang w:val="en-GB"/>
        </w:rPr>
        <w:t xml:space="preserve">Collectively, our </w:t>
      </w:r>
      <w:r w:rsidR="0033514F">
        <w:rPr>
          <w:color w:val="00000A"/>
          <w:lang w:val="en-GB"/>
        </w:rPr>
        <w:t>data</w:t>
      </w:r>
      <w:r w:rsidR="008833B2" w:rsidRPr="008833B2">
        <w:rPr>
          <w:color w:val="00000A"/>
          <w:lang w:val="en-GB"/>
        </w:rPr>
        <w:t xml:space="preserve"> </w:t>
      </w:r>
      <w:r w:rsidR="0033514F">
        <w:rPr>
          <w:color w:val="00000A"/>
          <w:lang w:val="en-GB"/>
        </w:rPr>
        <w:t>indicates</w:t>
      </w:r>
      <w:r w:rsidR="008833B2" w:rsidRPr="008833B2">
        <w:rPr>
          <w:color w:val="00000A"/>
          <w:lang w:val="en-GB"/>
        </w:rPr>
        <w:t xml:space="preserve"> that</w:t>
      </w:r>
      <w:r w:rsidR="00BD5433">
        <w:rPr>
          <w:color w:val="00000A"/>
          <w:lang w:val="en-GB"/>
        </w:rPr>
        <w:t xml:space="preserve"> BRAVO and WOX5 </w:t>
      </w:r>
      <w:r w:rsidR="001E4C42">
        <w:rPr>
          <w:color w:val="00000A"/>
          <w:lang w:val="en-GB"/>
        </w:rPr>
        <w:t xml:space="preserve">can </w:t>
      </w:r>
      <w:r w:rsidR="00BD5433">
        <w:rPr>
          <w:color w:val="00000A"/>
          <w:lang w:val="en-GB"/>
        </w:rPr>
        <w:t xml:space="preserve">biochemically interact </w:t>
      </w:r>
      <w:r w:rsidR="00B5264D">
        <w:rPr>
          <w:color w:val="00000A"/>
          <w:lang w:val="en-GB"/>
        </w:rPr>
        <w:t xml:space="preserve">between them along </w:t>
      </w:r>
      <w:r w:rsidR="00BD5433">
        <w:rPr>
          <w:color w:val="00000A"/>
          <w:lang w:val="en-GB"/>
        </w:rPr>
        <w:t xml:space="preserve">with </w:t>
      </w:r>
      <w:r w:rsidR="008833B2" w:rsidRPr="008833B2">
        <w:rPr>
          <w:color w:val="00000A"/>
          <w:lang w:val="en-GB"/>
        </w:rPr>
        <w:t xml:space="preserve">BES1/TPL </w:t>
      </w:r>
      <w:r w:rsidR="00BD5433">
        <w:rPr>
          <w:color w:val="00000A"/>
          <w:lang w:val="en-GB"/>
        </w:rPr>
        <w:t xml:space="preserve">in the QC cells. </w:t>
      </w:r>
    </w:p>
    <w:p w14:paraId="743CC92B" w14:textId="77777777" w:rsidR="002C5362" w:rsidRDefault="002C5362" w:rsidP="00B339B5">
      <w:pPr>
        <w:spacing w:after="0" w:line="480" w:lineRule="auto"/>
        <w:jc w:val="both"/>
        <w:rPr>
          <w:color w:val="00000A"/>
          <w:lang w:val="en-GB"/>
        </w:rPr>
      </w:pPr>
    </w:p>
    <w:p w14:paraId="63FE3334" w14:textId="492501A1" w:rsidR="00DF13E9" w:rsidRPr="00FC3BA0" w:rsidRDefault="00DF13E9" w:rsidP="00DF13E9">
      <w:pPr>
        <w:spacing w:after="0" w:line="480" w:lineRule="auto"/>
        <w:jc w:val="both"/>
        <w:outlineLvl w:val="0"/>
        <w:rPr>
          <w:lang w:val="en-GB"/>
        </w:rPr>
      </w:pPr>
      <w:r w:rsidRPr="00FC3BA0">
        <w:rPr>
          <w:b/>
          <w:color w:val="00000A"/>
          <w:lang w:val="en-GB"/>
        </w:rPr>
        <w:t xml:space="preserve">A mathematical model </w:t>
      </w:r>
      <w:r w:rsidR="007B7B2E">
        <w:rPr>
          <w:b/>
          <w:color w:val="00000A"/>
          <w:lang w:val="en-GB"/>
        </w:rPr>
        <w:t>support</w:t>
      </w:r>
      <w:r w:rsidR="00E57E18">
        <w:rPr>
          <w:b/>
          <w:color w:val="00000A"/>
          <w:lang w:val="en-GB"/>
        </w:rPr>
        <w:t>s</w:t>
      </w:r>
      <w:r w:rsidRPr="00FC3BA0">
        <w:rPr>
          <w:b/>
          <w:color w:val="00000A"/>
          <w:lang w:val="en-GB"/>
        </w:rPr>
        <w:t xml:space="preserve"> </w:t>
      </w:r>
      <w:r w:rsidR="007B7B2E">
        <w:rPr>
          <w:b/>
          <w:color w:val="00000A"/>
          <w:lang w:val="en-GB"/>
        </w:rPr>
        <w:t xml:space="preserve">the </w:t>
      </w:r>
      <w:r w:rsidR="007B7B2E" w:rsidRPr="00FC3BA0">
        <w:rPr>
          <w:b/>
          <w:color w:val="00000A"/>
          <w:lang w:val="en-GB"/>
        </w:rPr>
        <w:t xml:space="preserve">BRAVO-WOX5 </w:t>
      </w:r>
      <w:r w:rsidR="007B7B2E">
        <w:rPr>
          <w:b/>
          <w:color w:val="00000A"/>
          <w:lang w:val="en-GB"/>
        </w:rPr>
        <w:t>c</w:t>
      </w:r>
      <w:r w:rsidRPr="00FC3BA0">
        <w:rPr>
          <w:b/>
          <w:color w:val="00000A"/>
          <w:lang w:val="en-GB"/>
        </w:rPr>
        <w:t>omplex formation</w:t>
      </w:r>
      <w:r w:rsidR="007B7B2E">
        <w:rPr>
          <w:b/>
          <w:color w:val="00000A"/>
          <w:lang w:val="en-GB"/>
        </w:rPr>
        <w:t xml:space="preserve"> in the QC cells</w:t>
      </w:r>
    </w:p>
    <w:p w14:paraId="29FF2CC8" w14:textId="41A88757" w:rsidR="00DF13E9" w:rsidRDefault="007B7B2E" w:rsidP="00DF13E9">
      <w:pPr>
        <w:spacing w:after="0" w:line="480" w:lineRule="auto"/>
        <w:jc w:val="both"/>
        <w:rPr>
          <w:color w:val="00000A"/>
          <w:lang w:val="en-GB"/>
        </w:rPr>
      </w:pPr>
      <w:r>
        <w:rPr>
          <w:color w:val="00000A"/>
          <w:lang w:val="en-GB"/>
        </w:rPr>
        <w:t>In light of our biochemical data, w</w:t>
      </w:r>
      <w:r w:rsidR="00DF13E9">
        <w:rPr>
          <w:color w:val="00000A"/>
          <w:lang w:val="en-GB"/>
        </w:rPr>
        <w:t xml:space="preserve">e constructed a mathematical model to evaluate a minimal set of interactions between BRAVO and WOX5 that can account for the </w:t>
      </w:r>
      <w:r w:rsidR="00DF13E9" w:rsidRPr="00FC3BA0">
        <w:rPr>
          <w:color w:val="00000A"/>
          <w:lang w:val="en-GB"/>
        </w:rPr>
        <w:t xml:space="preserve">genetic </w:t>
      </w:r>
      <w:r w:rsidR="00DF13E9">
        <w:rPr>
          <w:color w:val="00000A"/>
          <w:lang w:val="en-GB"/>
        </w:rPr>
        <w:t>(Fig</w:t>
      </w:r>
      <w:r w:rsidR="002401F6">
        <w:rPr>
          <w:color w:val="00000A"/>
          <w:lang w:val="en-GB"/>
        </w:rPr>
        <w:t xml:space="preserve">ure </w:t>
      </w:r>
      <w:r w:rsidR="00DF13E9">
        <w:rPr>
          <w:color w:val="00000A"/>
          <w:lang w:val="en-GB"/>
        </w:rPr>
        <w:t>1) and biochemical (Fig</w:t>
      </w:r>
      <w:r w:rsidR="002401F6">
        <w:rPr>
          <w:color w:val="00000A"/>
          <w:lang w:val="en-GB"/>
        </w:rPr>
        <w:t>ure</w:t>
      </w:r>
      <w:r w:rsidR="00DF13E9">
        <w:rPr>
          <w:color w:val="00000A"/>
          <w:lang w:val="en-GB"/>
        </w:rPr>
        <w:t xml:space="preserve"> 2</w:t>
      </w:r>
      <w:r w:rsidR="009B2990">
        <w:rPr>
          <w:color w:val="00000A"/>
          <w:lang w:val="en-GB"/>
        </w:rPr>
        <w:t>A-L</w:t>
      </w:r>
      <w:r w:rsidR="00DF13E9">
        <w:rPr>
          <w:color w:val="00000A"/>
          <w:lang w:val="en-GB"/>
        </w:rPr>
        <w:t xml:space="preserve">) </w:t>
      </w:r>
      <w:r w:rsidR="00DF13E9" w:rsidRPr="00FC3BA0">
        <w:rPr>
          <w:color w:val="00000A"/>
          <w:lang w:val="en-GB"/>
        </w:rPr>
        <w:t>regulation</w:t>
      </w:r>
      <w:r w:rsidR="00DF13E9">
        <w:rPr>
          <w:color w:val="00000A"/>
          <w:lang w:val="en-GB"/>
        </w:rPr>
        <w:t>s</w:t>
      </w:r>
      <w:r w:rsidR="00DF13E9" w:rsidRPr="00FC3BA0">
        <w:rPr>
          <w:color w:val="00000A"/>
          <w:lang w:val="en-GB"/>
        </w:rPr>
        <w:t xml:space="preserve"> </w:t>
      </w:r>
      <w:r w:rsidR="00DF13E9">
        <w:rPr>
          <w:color w:val="00000A"/>
          <w:lang w:val="en-GB"/>
        </w:rPr>
        <w:t>we observe</w:t>
      </w:r>
      <w:r w:rsidR="00CA2961">
        <w:rPr>
          <w:color w:val="00000A"/>
          <w:lang w:val="en-GB"/>
        </w:rPr>
        <w:t>d</w:t>
      </w:r>
      <w:r w:rsidR="009A1B5E">
        <w:rPr>
          <w:color w:val="00000A"/>
          <w:lang w:val="en-GB"/>
        </w:rPr>
        <w:t xml:space="preserve"> in the QC</w:t>
      </w:r>
      <w:r w:rsidR="00DF13E9">
        <w:rPr>
          <w:color w:val="00000A"/>
          <w:lang w:val="en-GB"/>
        </w:rPr>
        <w:t xml:space="preserve">. The model assumes that </w:t>
      </w:r>
      <w:r w:rsidR="00DF13E9" w:rsidRPr="00FC3BA0">
        <w:rPr>
          <w:color w:val="00000A"/>
          <w:lang w:val="en-GB"/>
        </w:rPr>
        <w:t>the free BRAVO and WOX5</w:t>
      </w:r>
      <w:r w:rsidR="00B5264D">
        <w:rPr>
          <w:color w:val="00000A"/>
          <w:lang w:val="en-GB"/>
        </w:rPr>
        <w:t xml:space="preserve"> proteins</w:t>
      </w:r>
      <w:r w:rsidR="00DF13E9" w:rsidRPr="00FC3BA0">
        <w:rPr>
          <w:color w:val="00000A"/>
          <w:lang w:val="en-GB"/>
        </w:rPr>
        <w:t xml:space="preserve"> activate each other</w:t>
      </w:r>
      <w:r w:rsidR="00A9415D">
        <w:rPr>
          <w:color w:val="00000A"/>
          <w:lang w:val="en-GB"/>
        </w:rPr>
        <w:t>´s</w:t>
      </w:r>
      <w:r w:rsidR="00DF13E9" w:rsidRPr="00FC3BA0">
        <w:rPr>
          <w:color w:val="00000A"/>
          <w:lang w:val="en-GB"/>
        </w:rPr>
        <w:t xml:space="preserve"> transcription (Fig</w:t>
      </w:r>
      <w:r w:rsidR="002401F6">
        <w:rPr>
          <w:color w:val="00000A"/>
          <w:lang w:val="en-GB"/>
        </w:rPr>
        <w:t xml:space="preserve">ure </w:t>
      </w:r>
      <w:r w:rsidR="00C66E16">
        <w:rPr>
          <w:color w:val="00000A"/>
          <w:lang w:val="en-GB"/>
        </w:rPr>
        <w:t>2M-N</w:t>
      </w:r>
      <w:r w:rsidR="00DF13E9" w:rsidRPr="00FC3BA0">
        <w:rPr>
          <w:color w:val="00000A"/>
          <w:lang w:val="en-GB"/>
        </w:rPr>
        <w:t>).</w:t>
      </w:r>
      <w:r w:rsidR="00DF13E9">
        <w:rPr>
          <w:color w:val="00000A"/>
          <w:lang w:val="en-GB"/>
        </w:rPr>
        <w:t xml:space="preserve"> These mutual transcriptional activations can drive the positive feedback in promoter activities we show in Fig</w:t>
      </w:r>
      <w:r w:rsidR="002401F6">
        <w:rPr>
          <w:color w:val="00000A"/>
          <w:lang w:val="en-GB"/>
        </w:rPr>
        <w:t xml:space="preserve">ure </w:t>
      </w:r>
      <w:r w:rsidR="00DF13E9">
        <w:rPr>
          <w:color w:val="00000A"/>
          <w:lang w:val="en-GB"/>
        </w:rPr>
        <w:t>1. In addition, the model includes</w:t>
      </w:r>
      <w:r w:rsidR="00DF13E9" w:rsidRPr="00FC3BA0">
        <w:rPr>
          <w:color w:val="00000A"/>
          <w:lang w:val="en-GB"/>
        </w:rPr>
        <w:t xml:space="preserve"> </w:t>
      </w:r>
      <w:r w:rsidR="00DF13E9">
        <w:rPr>
          <w:color w:val="00000A"/>
          <w:lang w:val="en-GB"/>
        </w:rPr>
        <w:t>t</w:t>
      </w:r>
      <w:r w:rsidR="00DF13E9" w:rsidRPr="00FC3BA0">
        <w:rPr>
          <w:color w:val="00000A"/>
          <w:lang w:val="en-GB"/>
        </w:rPr>
        <w:t>he activation of BRAVO expression by</w:t>
      </w:r>
      <w:r w:rsidR="00B5264D">
        <w:rPr>
          <w:color w:val="00000A"/>
          <w:lang w:val="en-GB"/>
        </w:rPr>
        <w:t xml:space="preserve"> itself </w:t>
      </w:r>
      <w:r w:rsidR="009D2685">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9D2685">
        <w:rPr>
          <w:color w:val="00000A"/>
          <w:lang w:val="en-GB"/>
        </w:rPr>
      </w:r>
      <w:r w:rsidR="009D2685">
        <w:rPr>
          <w:color w:val="00000A"/>
          <w:lang w:val="en-GB"/>
        </w:rPr>
        <w:fldChar w:fldCharType="separate"/>
      </w:r>
      <w:r w:rsidR="009D2685">
        <w:rPr>
          <w:noProof/>
          <w:color w:val="00000A"/>
          <w:lang w:val="en-GB"/>
        </w:rPr>
        <w:t>[12]</w:t>
      </w:r>
      <w:r w:rsidR="009D2685">
        <w:rPr>
          <w:color w:val="00000A"/>
          <w:lang w:val="en-GB"/>
        </w:rPr>
        <w:fldChar w:fldCharType="end"/>
      </w:r>
      <w:r w:rsidR="00DF13E9" w:rsidRPr="00FC3BA0">
        <w:rPr>
          <w:color w:val="00000A"/>
          <w:lang w:val="en-GB"/>
        </w:rPr>
        <w:t>, assuming it occurs through the free protein.</w:t>
      </w:r>
      <w:r w:rsidR="00DF13E9">
        <w:rPr>
          <w:color w:val="00000A"/>
          <w:lang w:val="en-GB"/>
        </w:rPr>
        <w:t xml:space="preserve"> </w:t>
      </w:r>
      <w:r w:rsidR="007D2720">
        <w:rPr>
          <w:color w:val="00000A"/>
          <w:lang w:val="en-GB"/>
        </w:rPr>
        <w:t>It</w:t>
      </w:r>
      <w:r w:rsidR="00DF13E9" w:rsidRPr="00057400">
        <w:rPr>
          <w:color w:val="00000A"/>
          <w:lang w:val="en-GB"/>
        </w:rPr>
        <w:t xml:space="preserve"> </w:t>
      </w:r>
      <w:r w:rsidR="00DF13E9">
        <w:rPr>
          <w:color w:val="00000A"/>
          <w:lang w:val="en-GB"/>
        </w:rPr>
        <w:t xml:space="preserve">also takes into account BRAVO-WOX5 </w:t>
      </w:r>
      <w:r w:rsidR="00DF13E9" w:rsidRPr="00057400">
        <w:rPr>
          <w:color w:val="00000A"/>
          <w:lang w:val="en-GB"/>
        </w:rPr>
        <w:t>biochemical interaction</w:t>
      </w:r>
      <w:r w:rsidR="00DF13E9">
        <w:rPr>
          <w:color w:val="00000A"/>
          <w:lang w:val="en-GB"/>
        </w:rPr>
        <w:t xml:space="preserve"> </w:t>
      </w:r>
      <w:r w:rsidR="00DF13E9" w:rsidRPr="00057400">
        <w:rPr>
          <w:color w:val="00000A"/>
          <w:lang w:val="en-GB"/>
        </w:rPr>
        <w:t>(Fig</w:t>
      </w:r>
      <w:r w:rsidR="002401F6">
        <w:rPr>
          <w:color w:val="00000A"/>
          <w:lang w:val="en-GB"/>
        </w:rPr>
        <w:t xml:space="preserve">ure </w:t>
      </w:r>
      <w:r w:rsidR="00DF13E9" w:rsidRPr="00057400">
        <w:rPr>
          <w:color w:val="00000A"/>
          <w:lang w:val="en-GB"/>
        </w:rPr>
        <w:t>2</w:t>
      </w:r>
      <w:r w:rsidR="009B2990">
        <w:rPr>
          <w:color w:val="00000A"/>
          <w:lang w:val="en-GB"/>
        </w:rPr>
        <w:t>B, 2G, 2L</w:t>
      </w:r>
      <w:r w:rsidR="00DF13E9" w:rsidRPr="00057400">
        <w:rPr>
          <w:color w:val="00000A"/>
          <w:lang w:val="en-GB"/>
        </w:rPr>
        <w:t>)</w:t>
      </w:r>
      <w:r w:rsidR="00DF13E9">
        <w:rPr>
          <w:color w:val="00000A"/>
          <w:lang w:val="en-GB"/>
        </w:rPr>
        <w:t xml:space="preserve">, </w:t>
      </w:r>
      <w:r w:rsidR="00C66E16">
        <w:rPr>
          <w:color w:val="00000A"/>
          <w:lang w:val="en-GB"/>
        </w:rPr>
        <w:t>modelling</w:t>
      </w:r>
      <w:r w:rsidR="00DF13E9">
        <w:rPr>
          <w:color w:val="00000A"/>
          <w:lang w:val="en-GB"/>
        </w:rPr>
        <w:t xml:space="preserve"> it as a</w:t>
      </w:r>
      <w:r w:rsidR="00DF13E9" w:rsidRPr="00057400">
        <w:rPr>
          <w:color w:val="00000A"/>
          <w:lang w:val="en-GB"/>
        </w:rPr>
        <w:t xml:space="preserve"> heterodimer </w:t>
      </w:r>
      <w:r w:rsidR="00DF13E9">
        <w:rPr>
          <w:color w:val="00000A"/>
          <w:lang w:val="en-GB"/>
        </w:rPr>
        <w:t>which does not dissociate</w:t>
      </w:r>
      <w:r w:rsidR="00C66E16">
        <w:rPr>
          <w:color w:val="00000A"/>
          <w:lang w:val="en-GB"/>
        </w:rPr>
        <w:t>.</w:t>
      </w:r>
      <w:r w:rsidR="00DF13E9">
        <w:rPr>
          <w:color w:val="00000A"/>
          <w:lang w:val="en-GB"/>
        </w:rPr>
        <w:t xml:space="preserve"> </w:t>
      </w:r>
      <w:r w:rsidR="00DF13E9" w:rsidRPr="00FC3BA0">
        <w:rPr>
          <w:color w:val="00000A"/>
          <w:lang w:val="en-GB"/>
        </w:rPr>
        <w:t xml:space="preserve">The model derivation, discussion of additional assumptions and alternative models are presented as Supplementary Material. </w:t>
      </w:r>
    </w:p>
    <w:p w14:paraId="3D65B4CC" w14:textId="0878592F" w:rsidR="00DF13E9" w:rsidRDefault="00DF13E9" w:rsidP="00DF13E9">
      <w:pPr>
        <w:spacing w:after="0" w:line="480" w:lineRule="auto"/>
        <w:jc w:val="both"/>
        <w:rPr>
          <w:color w:val="00000A"/>
          <w:lang w:val="en-GB"/>
        </w:rPr>
      </w:pPr>
      <w:r>
        <w:rPr>
          <w:color w:val="00000A"/>
          <w:lang w:val="en-GB"/>
        </w:rPr>
        <w:lastRenderedPageBreak/>
        <w:t>Our results show that t</w:t>
      </w:r>
      <w:r w:rsidRPr="00FC3BA0">
        <w:rPr>
          <w:color w:val="00000A"/>
          <w:lang w:val="en-GB"/>
        </w:rPr>
        <w:t>he</w:t>
      </w:r>
      <w:r>
        <w:rPr>
          <w:color w:val="00000A"/>
          <w:lang w:val="en-GB"/>
        </w:rPr>
        <w:t>se</w:t>
      </w:r>
      <w:r w:rsidRPr="00FC3BA0">
        <w:rPr>
          <w:color w:val="00000A"/>
          <w:lang w:val="en-GB"/>
        </w:rPr>
        <w:t xml:space="preserve"> minimal interactions </w:t>
      </w:r>
      <w:r>
        <w:rPr>
          <w:color w:val="00000A"/>
          <w:lang w:val="en-GB"/>
        </w:rPr>
        <w:t>can account for the promoter activities we measured</w:t>
      </w:r>
      <w:r w:rsidR="00F93130">
        <w:rPr>
          <w:color w:val="00000A"/>
          <w:lang w:val="en-GB"/>
        </w:rPr>
        <w:t xml:space="preserve"> in single mutants</w:t>
      </w:r>
      <w:r>
        <w:rPr>
          <w:color w:val="00000A"/>
          <w:lang w:val="en-GB"/>
        </w:rPr>
        <w:t>, assuming them at the stationary state (</w:t>
      </w:r>
      <w:r w:rsidR="002401F6">
        <w:rPr>
          <w:color w:val="00000A"/>
          <w:lang w:val="en-GB"/>
        </w:rPr>
        <w:t>see m</w:t>
      </w:r>
      <w:r>
        <w:rPr>
          <w:color w:val="00000A"/>
          <w:lang w:val="en-GB"/>
        </w:rPr>
        <w:t xml:space="preserve">ethods). Specifically, the model can explain the </w:t>
      </w:r>
      <w:r w:rsidRPr="00057400">
        <w:rPr>
          <w:color w:val="00000A"/>
          <w:lang w:val="en-GB"/>
        </w:rPr>
        <w:t>increase in the promoter activity in the mutant backgrounds (</w:t>
      </w:r>
      <w:r w:rsidRPr="007752EA">
        <w:rPr>
          <w:i/>
          <w:color w:val="00000A"/>
          <w:lang w:val="en-GB"/>
        </w:rPr>
        <w:t>bravo</w:t>
      </w:r>
      <w:r w:rsidRPr="007752EA">
        <w:rPr>
          <w:color w:val="00000A"/>
          <w:lang w:val="en-GB"/>
        </w:rPr>
        <w:t xml:space="preserve"> or </w:t>
      </w:r>
      <w:r w:rsidRPr="007752EA">
        <w:rPr>
          <w:i/>
          <w:color w:val="00000A"/>
          <w:lang w:val="en-GB"/>
        </w:rPr>
        <w:t>wox</w:t>
      </w:r>
      <w:r w:rsidRPr="007752EA">
        <w:rPr>
          <w:color w:val="00000A"/>
          <w:lang w:val="en-GB"/>
        </w:rPr>
        <w:t>5)</w:t>
      </w:r>
      <w:r>
        <w:rPr>
          <w:color w:val="00000A"/>
          <w:lang w:val="en-GB"/>
        </w:rPr>
        <w:t xml:space="preserve"> (i.e. the negative self-regulation each protein has on its own promoter)</w:t>
      </w:r>
      <w:r w:rsidRPr="007752EA">
        <w:rPr>
          <w:color w:val="00000A"/>
          <w:lang w:val="en-GB"/>
        </w:rPr>
        <w:t xml:space="preserve"> </w:t>
      </w:r>
      <w:r>
        <w:rPr>
          <w:color w:val="00000A"/>
          <w:lang w:val="en-GB"/>
        </w:rPr>
        <w:t>(Fig</w:t>
      </w:r>
      <w:r w:rsidR="002401F6">
        <w:rPr>
          <w:color w:val="00000A"/>
          <w:lang w:val="en-GB"/>
        </w:rPr>
        <w:t xml:space="preserve">ure </w:t>
      </w:r>
      <w:r w:rsidR="005C3E84">
        <w:rPr>
          <w:color w:val="00000A"/>
          <w:lang w:val="en-GB"/>
        </w:rPr>
        <w:t>2O-P</w:t>
      </w:r>
      <w:r>
        <w:rPr>
          <w:color w:val="00000A"/>
          <w:lang w:val="en-GB"/>
        </w:rPr>
        <w:t xml:space="preserve">). </w:t>
      </w:r>
      <w:r w:rsidRPr="00FC3BA0">
        <w:rPr>
          <w:color w:val="00000A"/>
          <w:lang w:val="en-GB"/>
        </w:rPr>
        <w:t xml:space="preserve">In the model, </w:t>
      </w:r>
      <w:r>
        <w:rPr>
          <w:color w:val="00000A"/>
          <w:lang w:val="en-GB"/>
        </w:rPr>
        <w:t>the formation of the BRAVO-WOX5 complex sequesters the free proteins, which are the ones activating each other transcription. Therefore, the formation of the complex inactivates the proteins, yielding an effective negative self-regulation, despite BRAVO directly activates its own transcription (Fig</w:t>
      </w:r>
      <w:r w:rsidR="002401F6">
        <w:rPr>
          <w:color w:val="00000A"/>
          <w:lang w:val="en-GB"/>
        </w:rPr>
        <w:t xml:space="preserve">ure </w:t>
      </w:r>
      <w:r w:rsidR="005C3E84">
        <w:rPr>
          <w:color w:val="00000A"/>
          <w:lang w:val="en-GB"/>
        </w:rPr>
        <w:t>2M</w:t>
      </w:r>
      <w:r>
        <w:rPr>
          <w:color w:val="00000A"/>
          <w:lang w:val="en-GB"/>
        </w:rPr>
        <w:t>, SI text). Specifically, t</w:t>
      </w:r>
      <w:r w:rsidRPr="007752EA">
        <w:rPr>
          <w:color w:val="00000A"/>
          <w:lang w:val="en-GB"/>
        </w:rPr>
        <w:t xml:space="preserve">he computational results predict that the </w:t>
      </w:r>
      <w:r>
        <w:rPr>
          <w:color w:val="00000A"/>
          <w:lang w:val="en-GB"/>
        </w:rPr>
        <w:t xml:space="preserve">QC in the </w:t>
      </w:r>
      <w:r w:rsidRPr="007752EA">
        <w:rPr>
          <w:color w:val="00000A"/>
          <w:lang w:val="en-GB"/>
        </w:rPr>
        <w:t xml:space="preserve">WT has less free BRAVO and WOX5 protein than </w:t>
      </w:r>
      <w:r>
        <w:rPr>
          <w:color w:val="00000A"/>
          <w:lang w:val="en-GB"/>
        </w:rPr>
        <w:t xml:space="preserve">in </w:t>
      </w:r>
      <w:r w:rsidRPr="007752EA">
        <w:rPr>
          <w:color w:val="00000A"/>
          <w:lang w:val="en-GB"/>
        </w:rPr>
        <w:t xml:space="preserve">the </w:t>
      </w:r>
      <w:r w:rsidRPr="007752EA">
        <w:rPr>
          <w:i/>
          <w:color w:val="00000A"/>
          <w:lang w:val="en-GB"/>
        </w:rPr>
        <w:t>wox5</w:t>
      </w:r>
      <w:r w:rsidRPr="007752EA">
        <w:rPr>
          <w:color w:val="00000A"/>
          <w:lang w:val="en-GB"/>
        </w:rPr>
        <w:t xml:space="preserve"> and </w:t>
      </w:r>
      <w:r w:rsidRPr="007752EA">
        <w:rPr>
          <w:i/>
          <w:color w:val="00000A"/>
          <w:lang w:val="en-GB"/>
        </w:rPr>
        <w:t>bravo</w:t>
      </w:r>
      <w:r w:rsidRPr="007752EA">
        <w:rPr>
          <w:color w:val="00000A"/>
          <w:lang w:val="en-GB"/>
        </w:rPr>
        <w:t xml:space="preserve"> mutants respectively, despite the</w:t>
      </w:r>
      <w:r w:rsidR="00274432">
        <w:rPr>
          <w:color w:val="00000A"/>
          <w:lang w:val="en-GB"/>
        </w:rPr>
        <w:t>ir</w:t>
      </w:r>
      <w:r w:rsidRPr="007752EA">
        <w:rPr>
          <w:color w:val="00000A"/>
          <w:lang w:val="en-GB"/>
        </w:rPr>
        <w:t xml:space="preserve"> transcription is higher in the WT. </w:t>
      </w:r>
    </w:p>
    <w:p w14:paraId="7FA09116" w14:textId="77777777" w:rsidR="00866148" w:rsidRPr="00515820" w:rsidRDefault="00866148" w:rsidP="00DF13E9">
      <w:pPr>
        <w:spacing w:after="0" w:line="480" w:lineRule="auto"/>
        <w:jc w:val="both"/>
        <w:rPr>
          <w:color w:val="00000A"/>
          <w:lang w:val="en-GB"/>
        </w:rPr>
      </w:pPr>
    </w:p>
    <w:p w14:paraId="4DEB0689" w14:textId="77777777" w:rsidR="002F2957" w:rsidRPr="00DB632A" w:rsidRDefault="002F2957" w:rsidP="00B339B5">
      <w:pPr>
        <w:spacing w:after="0" w:line="480" w:lineRule="auto"/>
        <w:jc w:val="both"/>
        <w:outlineLvl w:val="0"/>
        <w:rPr>
          <w:color w:val="00000A"/>
          <w:lang w:val="en-GB"/>
        </w:rPr>
      </w:pPr>
      <w:r w:rsidRPr="00DB632A">
        <w:rPr>
          <w:b/>
          <w:color w:val="00000A"/>
          <w:lang w:val="en-GB"/>
        </w:rPr>
        <w:t>BRAVO and WOX5 are required to preserve the QC identity and stem cell maintenance</w:t>
      </w:r>
    </w:p>
    <w:p w14:paraId="140237F8" w14:textId="0D474351" w:rsidR="007B7B2E" w:rsidRDefault="000B3BE4" w:rsidP="00B339B5">
      <w:pPr>
        <w:spacing w:after="0" w:line="480" w:lineRule="auto"/>
        <w:jc w:val="both"/>
        <w:rPr>
          <w:color w:val="00000A"/>
          <w:highlight w:val="yellow"/>
          <w:lang w:val="en-GB"/>
        </w:rPr>
      </w:pPr>
      <w:r>
        <w:rPr>
          <w:color w:val="00000A"/>
          <w:lang w:val="en-GB"/>
        </w:rPr>
        <w:t>We subsequently</w:t>
      </w:r>
      <w:r w:rsidR="00334EF8">
        <w:rPr>
          <w:color w:val="00000A"/>
          <w:lang w:val="en-GB"/>
        </w:rPr>
        <w:t xml:space="preserve"> e</w:t>
      </w:r>
      <w:r w:rsidR="002F2957" w:rsidRPr="00A7578D">
        <w:rPr>
          <w:color w:val="00000A"/>
          <w:lang w:val="en-GB"/>
        </w:rPr>
        <w:t>xamine</w:t>
      </w:r>
      <w:r>
        <w:rPr>
          <w:color w:val="00000A"/>
          <w:lang w:val="en-GB"/>
        </w:rPr>
        <w:t>d</w:t>
      </w:r>
      <w:r w:rsidR="002F2957" w:rsidRPr="00A7578D">
        <w:rPr>
          <w:color w:val="00000A"/>
          <w:lang w:val="en-GB"/>
        </w:rPr>
        <w:t xml:space="preserve"> the </w:t>
      </w:r>
      <w:r w:rsidR="00334EF8">
        <w:rPr>
          <w:color w:val="00000A"/>
          <w:lang w:val="en-GB"/>
        </w:rPr>
        <w:t xml:space="preserve">functional </w:t>
      </w:r>
      <w:r w:rsidR="002F2957" w:rsidRPr="00A7578D">
        <w:rPr>
          <w:color w:val="00000A"/>
          <w:lang w:val="en-GB"/>
        </w:rPr>
        <w:t>role of BRAVO</w:t>
      </w:r>
      <w:r w:rsidR="00334EF8">
        <w:rPr>
          <w:color w:val="00000A"/>
          <w:lang w:val="en-GB"/>
        </w:rPr>
        <w:t xml:space="preserve">/WOX5 </w:t>
      </w:r>
      <w:r>
        <w:rPr>
          <w:color w:val="00000A"/>
          <w:lang w:val="en-GB"/>
        </w:rPr>
        <w:t>interaction</w:t>
      </w:r>
      <w:r w:rsidR="00334EF8">
        <w:rPr>
          <w:color w:val="00000A"/>
          <w:lang w:val="en-GB"/>
        </w:rPr>
        <w:t xml:space="preserve"> </w:t>
      </w:r>
      <w:r w:rsidR="002F2957" w:rsidRPr="00A7578D">
        <w:rPr>
          <w:color w:val="00000A"/>
          <w:lang w:val="en-GB"/>
        </w:rPr>
        <w:t>in</w:t>
      </w:r>
      <w:r>
        <w:rPr>
          <w:color w:val="00000A"/>
          <w:lang w:val="en-GB"/>
        </w:rPr>
        <w:t xml:space="preserve"> stem cell and overall</w:t>
      </w:r>
      <w:r w:rsidR="002F2957" w:rsidRPr="00A7578D">
        <w:rPr>
          <w:color w:val="00000A"/>
          <w:lang w:val="en-GB"/>
        </w:rPr>
        <w:t xml:space="preserve"> root development</w:t>
      </w:r>
      <w:r>
        <w:rPr>
          <w:color w:val="00000A"/>
          <w:lang w:val="en-GB"/>
        </w:rPr>
        <w:t>. T</w:t>
      </w:r>
      <w:r w:rsidR="002F2957" w:rsidRPr="00515820">
        <w:rPr>
          <w:color w:val="00000A"/>
          <w:lang w:val="en-GB"/>
        </w:rPr>
        <w:t xml:space="preserve">he primary root phenotypes </w:t>
      </w:r>
      <w:r w:rsidR="002F2957" w:rsidRPr="00DB632A">
        <w:rPr>
          <w:color w:val="00000A"/>
          <w:lang w:val="en-GB"/>
        </w:rPr>
        <w:t xml:space="preserve">of </w:t>
      </w:r>
      <w:r>
        <w:rPr>
          <w:color w:val="00000A"/>
          <w:lang w:val="en-GB"/>
        </w:rPr>
        <w:t>double</w:t>
      </w:r>
      <w:r w:rsidRPr="00DB632A">
        <w:rPr>
          <w:color w:val="00000A"/>
          <w:lang w:val="en-GB"/>
        </w:rPr>
        <w:t xml:space="preserve"> </w:t>
      </w:r>
      <w:proofErr w:type="gramStart"/>
      <w:r w:rsidR="002F2957" w:rsidRPr="00DB632A">
        <w:rPr>
          <w:color w:val="00000A"/>
          <w:lang w:val="en-GB"/>
        </w:rPr>
        <w:t>mutants</w:t>
      </w:r>
      <w:proofErr w:type="gramEnd"/>
      <w:r>
        <w:rPr>
          <w:color w:val="00000A"/>
          <w:lang w:val="en-GB"/>
        </w:rPr>
        <w:t xml:space="preserve"> </w:t>
      </w:r>
      <w:r w:rsidRPr="007A59D2">
        <w:rPr>
          <w:i/>
          <w:color w:val="00000A"/>
          <w:lang w:val="en-GB"/>
        </w:rPr>
        <w:t>bravo wox5</w:t>
      </w:r>
      <w:r>
        <w:rPr>
          <w:color w:val="00000A"/>
          <w:lang w:val="en-GB"/>
        </w:rPr>
        <w:t xml:space="preserve"> was analysed with a</w:t>
      </w:r>
      <w:r w:rsidR="002F2957" w:rsidRPr="00A7578D">
        <w:rPr>
          <w:color w:val="00000A"/>
          <w:lang w:val="en-GB"/>
        </w:rPr>
        <w:t xml:space="preserve"> </w:t>
      </w:r>
      <w:r w:rsidR="00F36071">
        <w:rPr>
          <w:color w:val="00000A"/>
          <w:lang w:val="en-GB"/>
        </w:rPr>
        <w:t>f</w:t>
      </w:r>
      <w:r w:rsidR="00DE4D55" w:rsidRPr="00E57E18">
        <w:rPr>
          <w:color w:val="00000A"/>
          <w:lang w:val="en-GB"/>
        </w:rPr>
        <w:t>ocus</w:t>
      </w:r>
      <w:r w:rsidR="00F36071">
        <w:rPr>
          <w:color w:val="00000A"/>
          <w:lang w:val="en-GB"/>
        </w:rPr>
        <w:t xml:space="preserve"> </w:t>
      </w:r>
      <w:r w:rsidR="002F2957" w:rsidRPr="00A7578D">
        <w:rPr>
          <w:color w:val="00000A"/>
          <w:lang w:val="en-GB"/>
        </w:rPr>
        <w:t xml:space="preserve">in the </w:t>
      </w:r>
      <w:r w:rsidR="00DE4D55" w:rsidRPr="00790D77">
        <w:rPr>
          <w:color w:val="00000A"/>
          <w:lang w:val="en-GB"/>
        </w:rPr>
        <w:t>SCN</w:t>
      </w:r>
      <w:r w:rsidR="002F2957" w:rsidRPr="00A7578D">
        <w:rPr>
          <w:color w:val="00000A"/>
          <w:lang w:val="en-GB"/>
        </w:rPr>
        <w:t>, where both transcription factors are localized</w:t>
      </w:r>
      <w:r w:rsidR="00CA2299">
        <w:rPr>
          <w:color w:val="00000A"/>
          <w:lang w:val="en-GB"/>
        </w:rPr>
        <w:t xml:space="preserve"> (Figure 3)</w:t>
      </w:r>
      <w:r w:rsidR="00977DD6">
        <w:rPr>
          <w:color w:val="00000A"/>
          <w:lang w:val="en-GB"/>
        </w:rPr>
        <w:t>.</w:t>
      </w:r>
      <w:r>
        <w:rPr>
          <w:color w:val="00000A"/>
          <w:lang w:val="en-GB"/>
        </w:rPr>
        <w:t xml:space="preserve"> </w:t>
      </w:r>
      <w:r w:rsidR="00267896">
        <w:rPr>
          <w:color w:val="00000A"/>
          <w:lang w:val="en-GB"/>
        </w:rPr>
        <w:t xml:space="preserve">The </w:t>
      </w:r>
      <w:r w:rsidR="00466069" w:rsidRPr="004A3A8F">
        <w:rPr>
          <w:i/>
          <w:color w:val="00000A"/>
          <w:lang w:val="en-GB"/>
        </w:rPr>
        <w:t>bravo</w:t>
      </w:r>
      <w:r w:rsidR="00466069" w:rsidRPr="003711B3">
        <w:rPr>
          <w:color w:val="00000A"/>
          <w:lang w:val="en-GB"/>
        </w:rPr>
        <w:t xml:space="preserve"> and </w:t>
      </w:r>
      <w:r w:rsidR="00466069" w:rsidRPr="00AF09DA">
        <w:rPr>
          <w:i/>
          <w:color w:val="00000A"/>
          <w:lang w:val="en-GB"/>
        </w:rPr>
        <w:t>wox5</w:t>
      </w:r>
      <w:r w:rsidR="00466069" w:rsidRPr="003711B3">
        <w:rPr>
          <w:color w:val="00000A"/>
          <w:lang w:val="en-GB"/>
        </w:rPr>
        <w:t xml:space="preserve"> single mutants</w:t>
      </w:r>
      <w:r w:rsidR="00954895">
        <w:rPr>
          <w:color w:val="00000A"/>
          <w:lang w:val="en-GB"/>
        </w:rPr>
        <w:t xml:space="preserve"> ha</w:t>
      </w:r>
      <w:r w:rsidR="00267896">
        <w:rPr>
          <w:color w:val="00000A"/>
          <w:lang w:val="en-GB"/>
        </w:rPr>
        <w:t>ve</w:t>
      </w:r>
      <w:r w:rsidR="00954895">
        <w:rPr>
          <w:color w:val="00000A"/>
          <w:lang w:val="en-GB"/>
        </w:rPr>
        <w:t xml:space="preserve"> a higher percentage of QC divisions</w:t>
      </w:r>
      <w:r w:rsidR="00466069" w:rsidRPr="003711B3">
        <w:rPr>
          <w:color w:val="00000A"/>
          <w:lang w:val="en-GB"/>
        </w:rPr>
        <w:t xml:space="preserve"> in comparison to the </w:t>
      </w:r>
      <w:r w:rsidR="00DE4D55" w:rsidRPr="00790D77">
        <w:rPr>
          <w:color w:val="00000A"/>
          <w:lang w:val="en-GB"/>
        </w:rPr>
        <w:t>WT</w:t>
      </w:r>
      <w:r w:rsidR="00954895">
        <w:rPr>
          <w:color w:val="00000A"/>
          <w:lang w:val="en-GB"/>
        </w:rPr>
        <w:t xml:space="preserve">, </w:t>
      </w:r>
      <w:r w:rsidR="00466069" w:rsidRPr="00A7578D">
        <w:rPr>
          <w:color w:val="00000A"/>
          <w:lang w:val="en-GB"/>
        </w:rPr>
        <w:t>80% and 50% respectively</w:t>
      </w:r>
      <w:r w:rsidR="00954895">
        <w:rPr>
          <w:color w:val="00000A"/>
          <w:lang w:val="en-GB"/>
        </w:rPr>
        <w:t xml:space="preserve"> </w:t>
      </w:r>
      <w:r w:rsidR="00954895" w:rsidRPr="007D1817">
        <w:rPr>
          <w:color w:val="00000A"/>
          <w:lang w:val="en-GB"/>
        </w:rPr>
        <w:t xml:space="preserve">(Figure </w:t>
      </w:r>
      <w:r w:rsidR="007D1817" w:rsidRPr="007D1817">
        <w:rPr>
          <w:color w:val="00000A"/>
          <w:lang w:val="en-GB"/>
        </w:rPr>
        <w:t>3</w:t>
      </w:r>
      <w:r w:rsidR="007275CA">
        <w:rPr>
          <w:color w:val="00000A"/>
          <w:lang w:val="en-GB"/>
        </w:rPr>
        <w:t>A, 3B, 3C, 3</w:t>
      </w:r>
      <w:r w:rsidR="007D1817" w:rsidRPr="007D1817">
        <w:rPr>
          <w:color w:val="00000A"/>
          <w:lang w:val="en-GB"/>
        </w:rPr>
        <w:t>E</w:t>
      </w:r>
      <w:r w:rsidR="00954895" w:rsidRPr="007D1817">
        <w:rPr>
          <w:color w:val="00000A"/>
          <w:lang w:val="en-GB"/>
        </w:rPr>
        <w:t>),</w:t>
      </w:r>
      <w:r w:rsidR="00954895">
        <w:rPr>
          <w:color w:val="00000A"/>
          <w:lang w:val="en-GB"/>
        </w:rPr>
        <w:t xml:space="preserve"> agreeing with</w:t>
      </w:r>
      <w:r w:rsidR="00171270">
        <w:rPr>
          <w:color w:val="00000A"/>
          <w:lang w:val="en-GB"/>
        </w:rPr>
        <w:t xml:space="preserve"> previous</w:t>
      </w:r>
      <w:r w:rsidR="00954895">
        <w:rPr>
          <w:color w:val="00000A"/>
          <w:lang w:val="en-GB"/>
        </w:rPr>
        <w:t xml:space="preserve"> data </w:t>
      </w:r>
      <w:r w:rsidR="009D2685">
        <w:rPr>
          <w:color w:val="00000A"/>
          <w:lang w:val="en-GB"/>
        </w:rPr>
        <w:fldChar w:fldCharType="begin">
          <w:fldData xml:space="preserve">PEVuZE5vdGU+PENpdGU+PEF1dGhvcj5WaWxhcnJhc2EtQmxhc2k8L0F1dGhvcj48WWVhcj4yMDE0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PC9ZZWFyPjxSZWNOdW0+Nzk8L1JlY051bT48RGlzcGxheVRleHQ+WzEyLCAxN108L0Rpc3BsYXlU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9D2685">
        <w:rPr>
          <w:color w:val="00000A"/>
          <w:lang w:val="en-GB"/>
        </w:rPr>
      </w:r>
      <w:r w:rsidR="009D2685">
        <w:rPr>
          <w:color w:val="00000A"/>
          <w:lang w:val="en-GB"/>
        </w:rPr>
        <w:fldChar w:fldCharType="separate"/>
      </w:r>
      <w:r w:rsidR="009D2685">
        <w:rPr>
          <w:noProof/>
          <w:color w:val="00000A"/>
          <w:lang w:val="en-GB"/>
        </w:rPr>
        <w:t>[12, 17]</w:t>
      </w:r>
      <w:r w:rsidR="009D2685">
        <w:rPr>
          <w:color w:val="00000A"/>
          <w:lang w:val="en-GB"/>
        </w:rPr>
        <w:fldChar w:fldCharType="end"/>
      </w:r>
      <w:r w:rsidR="00171270">
        <w:rPr>
          <w:color w:val="00000A"/>
          <w:lang w:val="en-GB"/>
        </w:rPr>
        <w:t>.</w:t>
      </w:r>
      <w:r w:rsidR="00466069" w:rsidRPr="00A7578D">
        <w:rPr>
          <w:color w:val="00000A"/>
          <w:lang w:val="en-GB"/>
        </w:rPr>
        <w:t xml:space="preserve"> Strikingly, the </w:t>
      </w:r>
      <w:r w:rsidR="000A481E" w:rsidRPr="00790D77">
        <w:rPr>
          <w:i/>
          <w:color w:val="00000A"/>
          <w:lang w:val="en-GB"/>
        </w:rPr>
        <w:t>bravo</w:t>
      </w:r>
      <w:r w:rsidR="00F36071">
        <w:rPr>
          <w:i/>
          <w:color w:val="00000A"/>
          <w:lang w:val="en-GB"/>
        </w:rPr>
        <w:t xml:space="preserve"> </w:t>
      </w:r>
      <w:r w:rsidR="000A481E" w:rsidRPr="00790D77">
        <w:rPr>
          <w:i/>
          <w:color w:val="00000A"/>
          <w:lang w:val="en-GB"/>
        </w:rPr>
        <w:t>wox5</w:t>
      </w:r>
      <w:r w:rsidR="000A481E" w:rsidRPr="00790D77">
        <w:rPr>
          <w:color w:val="00000A"/>
          <w:lang w:val="en-GB"/>
        </w:rPr>
        <w:t xml:space="preserve"> </w:t>
      </w:r>
      <w:r w:rsidR="00171270">
        <w:rPr>
          <w:color w:val="00000A"/>
          <w:lang w:val="en-GB"/>
        </w:rPr>
        <w:t xml:space="preserve">double </w:t>
      </w:r>
      <w:r w:rsidR="000A481E" w:rsidRPr="00790D77">
        <w:rPr>
          <w:color w:val="00000A"/>
          <w:lang w:val="en-GB"/>
        </w:rPr>
        <w:t xml:space="preserve">mutant </w:t>
      </w:r>
      <w:r w:rsidR="00466069" w:rsidRPr="00A7578D">
        <w:rPr>
          <w:color w:val="00000A"/>
          <w:lang w:val="en-GB"/>
        </w:rPr>
        <w:t>show</w:t>
      </w:r>
      <w:r w:rsidR="00036AB1">
        <w:rPr>
          <w:color w:val="00000A"/>
          <w:lang w:val="en-GB"/>
        </w:rPr>
        <w:t>s</w:t>
      </w:r>
      <w:r w:rsidR="00466069" w:rsidRPr="00A7578D">
        <w:rPr>
          <w:color w:val="00000A"/>
          <w:lang w:val="en-GB"/>
        </w:rPr>
        <w:t xml:space="preserve"> a 100% of </w:t>
      </w:r>
      <w:r w:rsidR="006A10D9">
        <w:rPr>
          <w:color w:val="00000A"/>
          <w:lang w:val="en-GB"/>
        </w:rPr>
        <w:t xml:space="preserve">divided </w:t>
      </w:r>
      <w:r w:rsidR="00466069" w:rsidRPr="00A7578D">
        <w:rPr>
          <w:color w:val="00000A"/>
          <w:lang w:val="en-GB"/>
        </w:rPr>
        <w:t xml:space="preserve">QC </w:t>
      </w:r>
      <w:r w:rsidR="00466069" w:rsidRPr="007275CA">
        <w:rPr>
          <w:color w:val="00000A"/>
          <w:lang w:val="en-GB"/>
        </w:rPr>
        <w:t>cells</w:t>
      </w:r>
      <w:r w:rsidR="00674027" w:rsidRPr="007275CA">
        <w:rPr>
          <w:color w:val="00000A"/>
          <w:lang w:val="en-GB"/>
        </w:rPr>
        <w:t xml:space="preserve"> </w:t>
      </w:r>
      <w:r w:rsidR="00674027" w:rsidRPr="005820A6">
        <w:rPr>
          <w:color w:val="00000A"/>
          <w:lang w:val="en-GB"/>
        </w:rPr>
        <w:t xml:space="preserve">(Figure </w:t>
      </w:r>
      <w:r w:rsidR="007D1817" w:rsidRPr="005820A6">
        <w:rPr>
          <w:color w:val="00000A"/>
          <w:lang w:val="en-GB"/>
        </w:rPr>
        <w:t>3</w:t>
      </w:r>
      <w:r w:rsidR="007275CA" w:rsidRPr="005820A6">
        <w:rPr>
          <w:color w:val="00000A"/>
          <w:lang w:val="en-GB"/>
        </w:rPr>
        <w:t>D, 3</w:t>
      </w:r>
      <w:r w:rsidR="007D1817" w:rsidRPr="005820A6">
        <w:rPr>
          <w:color w:val="00000A"/>
          <w:lang w:val="en-GB"/>
        </w:rPr>
        <w:t>E</w:t>
      </w:r>
      <w:r w:rsidR="00674027" w:rsidRPr="005820A6">
        <w:rPr>
          <w:color w:val="00000A"/>
          <w:lang w:val="en-GB"/>
        </w:rPr>
        <w:t>)</w:t>
      </w:r>
      <w:r w:rsidRPr="007275CA">
        <w:rPr>
          <w:color w:val="00000A"/>
          <w:lang w:val="en-GB"/>
        </w:rPr>
        <w:t xml:space="preserve">, </w:t>
      </w:r>
      <w:r w:rsidR="00171270" w:rsidRPr="007275CA">
        <w:rPr>
          <w:color w:val="00000A"/>
          <w:lang w:val="en-GB"/>
        </w:rPr>
        <w:t>indicating</w:t>
      </w:r>
      <w:r w:rsidR="00171270">
        <w:rPr>
          <w:color w:val="00000A"/>
          <w:lang w:val="en-GB"/>
        </w:rPr>
        <w:t xml:space="preserve"> </w:t>
      </w:r>
      <w:r>
        <w:rPr>
          <w:color w:val="00000A"/>
          <w:lang w:val="en-GB"/>
        </w:rPr>
        <w:t xml:space="preserve">a joint role </w:t>
      </w:r>
      <w:r w:rsidR="00036AB1">
        <w:rPr>
          <w:color w:val="00000A"/>
          <w:lang w:val="en-GB"/>
        </w:rPr>
        <w:t xml:space="preserve">of </w:t>
      </w:r>
      <w:r w:rsidR="00466069" w:rsidRPr="00A7578D">
        <w:rPr>
          <w:color w:val="00000A"/>
          <w:lang w:val="en-GB"/>
        </w:rPr>
        <w:t xml:space="preserve">BRAVO and WOX5 </w:t>
      </w:r>
      <w:r w:rsidR="007275CA">
        <w:rPr>
          <w:color w:val="00000A"/>
          <w:lang w:val="en-GB"/>
        </w:rPr>
        <w:t xml:space="preserve">in </w:t>
      </w:r>
      <w:r w:rsidR="00036AB1">
        <w:rPr>
          <w:color w:val="00000A"/>
          <w:lang w:val="en-GB"/>
        </w:rPr>
        <w:t xml:space="preserve">maintaining </w:t>
      </w:r>
      <w:r w:rsidR="00466069" w:rsidRPr="00A7578D">
        <w:rPr>
          <w:color w:val="00000A"/>
          <w:lang w:val="en-GB"/>
        </w:rPr>
        <w:t xml:space="preserve">the </w:t>
      </w:r>
      <w:r w:rsidR="00171270">
        <w:rPr>
          <w:color w:val="00000A"/>
          <w:lang w:val="en-GB"/>
        </w:rPr>
        <w:t xml:space="preserve">cellular </w:t>
      </w:r>
      <w:r w:rsidR="00466069" w:rsidRPr="004163C9">
        <w:rPr>
          <w:color w:val="00000A"/>
          <w:lang w:val="en-GB"/>
        </w:rPr>
        <w:t xml:space="preserve">quiescence </w:t>
      </w:r>
      <w:r w:rsidR="00171270">
        <w:rPr>
          <w:color w:val="00000A"/>
          <w:lang w:val="en-GB"/>
        </w:rPr>
        <w:t xml:space="preserve">at the root </w:t>
      </w:r>
      <w:r w:rsidR="00036AB1">
        <w:rPr>
          <w:color w:val="00000A"/>
          <w:lang w:val="en-GB"/>
        </w:rPr>
        <w:t>SCN</w:t>
      </w:r>
      <w:r w:rsidR="00171270">
        <w:rPr>
          <w:color w:val="00000A"/>
          <w:lang w:val="en-GB"/>
        </w:rPr>
        <w:t>.</w:t>
      </w:r>
      <w:r w:rsidR="00831E94" w:rsidRPr="004163C9">
        <w:rPr>
          <w:color w:val="00000A"/>
          <w:lang w:val="en-GB"/>
        </w:rPr>
        <w:t xml:space="preserve"> </w:t>
      </w:r>
      <w:r>
        <w:rPr>
          <w:color w:val="00000A"/>
          <w:lang w:val="en-GB"/>
        </w:rPr>
        <w:t xml:space="preserve">Double mutants were slightly but </w:t>
      </w:r>
      <w:r w:rsidR="00C66E16">
        <w:rPr>
          <w:color w:val="00000A"/>
          <w:lang w:val="en-GB"/>
        </w:rPr>
        <w:t>significantly</w:t>
      </w:r>
      <w:r>
        <w:rPr>
          <w:color w:val="00000A"/>
          <w:lang w:val="en-GB"/>
        </w:rPr>
        <w:t xml:space="preserve"> shorter tha</w:t>
      </w:r>
      <w:r w:rsidR="00036AB1">
        <w:rPr>
          <w:color w:val="00000A"/>
          <w:lang w:val="en-GB"/>
        </w:rPr>
        <w:t>n the</w:t>
      </w:r>
      <w:r>
        <w:rPr>
          <w:color w:val="00000A"/>
          <w:lang w:val="en-GB"/>
        </w:rPr>
        <w:t xml:space="preserve"> WT in control </w:t>
      </w:r>
      <w:r w:rsidR="00E978A5">
        <w:rPr>
          <w:color w:val="00000A"/>
          <w:lang w:val="en-GB"/>
        </w:rPr>
        <w:t>and BL</w:t>
      </w:r>
      <w:r>
        <w:rPr>
          <w:color w:val="00000A"/>
          <w:lang w:val="en-GB"/>
        </w:rPr>
        <w:t xml:space="preserve"> treatment</w:t>
      </w:r>
      <w:r w:rsidR="00E978A5">
        <w:rPr>
          <w:color w:val="00000A"/>
          <w:lang w:val="en-GB"/>
        </w:rPr>
        <w:t xml:space="preserve"> conditions (Figure </w:t>
      </w:r>
      <w:r w:rsidR="005C3E84">
        <w:rPr>
          <w:color w:val="00000A"/>
          <w:lang w:val="en-GB"/>
        </w:rPr>
        <w:t>S3B</w:t>
      </w:r>
      <w:r w:rsidR="00E978A5">
        <w:rPr>
          <w:color w:val="00000A"/>
          <w:lang w:val="en-GB"/>
        </w:rPr>
        <w:t>)</w:t>
      </w:r>
      <w:r>
        <w:rPr>
          <w:color w:val="00000A"/>
          <w:lang w:val="en-GB"/>
        </w:rPr>
        <w:t>,</w:t>
      </w:r>
      <w:r w:rsidR="00E978A5">
        <w:rPr>
          <w:color w:val="00000A"/>
          <w:lang w:val="en-GB"/>
        </w:rPr>
        <w:t xml:space="preserve"> support</w:t>
      </w:r>
      <w:r>
        <w:rPr>
          <w:color w:val="00000A"/>
          <w:lang w:val="en-GB"/>
        </w:rPr>
        <w:t>ing</w:t>
      </w:r>
      <w:r w:rsidR="00E978A5">
        <w:rPr>
          <w:color w:val="00000A"/>
          <w:lang w:val="en-GB"/>
        </w:rPr>
        <w:t xml:space="preserve"> the idea that the impact of BR </w:t>
      </w:r>
      <w:r w:rsidR="007B7B2E">
        <w:rPr>
          <w:color w:val="00000A"/>
          <w:lang w:val="en-GB"/>
        </w:rPr>
        <w:t>signalling</w:t>
      </w:r>
      <w:r w:rsidR="00E978A5">
        <w:rPr>
          <w:color w:val="00000A"/>
          <w:lang w:val="en-GB"/>
        </w:rPr>
        <w:t xml:space="preserve"> </w:t>
      </w:r>
      <w:r w:rsidR="007B7B2E">
        <w:rPr>
          <w:color w:val="00000A"/>
          <w:lang w:val="en-GB"/>
        </w:rPr>
        <w:t xml:space="preserve">from </w:t>
      </w:r>
      <w:r w:rsidR="00E978A5">
        <w:rPr>
          <w:color w:val="00000A"/>
          <w:lang w:val="en-GB"/>
        </w:rPr>
        <w:t>the QC</w:t>
      </w:r>
      <w:r w:rsidR="007B7B2E">
        <w:rPr>
          <w:color w:val="00000A"/>
          <w:lang w:val="en-GB"/>
        </w:rPr>
        <w:t xml:space="preserve"> can</w:t>
      </w:r>
      <w:r w:rsidR="00E978A5">
        <w:rPr>
          <w:color w:val="00000A"/>
          <w:lang w:val="en-GB"/>
        </w:rPr>
        <w:t xml:space="preserve"> </w:t>
      </w:r>
      <w:r w:rsidR="007B7B2E">
        <w:rPr>
          <w:color w:val="00000A"/>
          <w:lang w:val="en-GB"/>
        </w:rPr>
        <w:t>impact</w:t>
      </w:r>
      <w:r w:rsidR="00E978A5">
        <w:rPr>
          <w:color w:val="00000A"/>
          <w:lang w:val="en-GB"/>
        </w:rPr>
        <w:t xml:space="preserve"> overall root growth</w:t>
      </w:r>
      <w:r w:rsidR="00036AB1">
        <w:rPr>
          <w:color w:val="00000A"/>
          <w:lang w:val="en-GB"/>
        </w:rPr>
        <w:t xml:space="preserve"> </w:t>
      </w:r>
      <w:r w:rsidR="009D2685">
        <w:rPr>
          <w:color w:val="00000A"/>
          <w:lang w:val="en-GB"/>
        </w:rPr>
        <w:fldChar w:fldCharType="begin">
          <w:fldData xml:space="preserve">PEVuZE5vdGU+PENpdGU+PEF1dGhvcj5Mb3phbm8tRWxlbmE8L0F1dGhvcj48WWVhcj4yMDE4PC9Z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PEVuZE5vdGU+PENpdGU+PEF1dGhvcj5Mb3phbm8tRWxlbmE8L0F1dGhvcj48WWVhcj4yMDE4PC9Z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9D2685">
        <w:rPr>
          <w:color w:val="00000A"/>
          <w:lang w:val="en-GB"/>
        </w:rPr>
      </w:r>
      <w:r w:rsidR="009D2685">
        <w:rPr>
          <w:color w:val="00000A"/>
          <w:lang w:val="en-GB"/>
        </w:rPr>
        <w:fldChar w:fldCharType="separate"/>
      </w:r>
      <w:r w:rsidR="009D2685">
        <w:rPr>
          <w:noProof/>
          <w:color w:val="00000A"/>
          <w:lang w:val="en-GB"/>
        </w:rPr>
        <w:t>[3, 5]</w:t>
      </w:r>
      <w:r w:rsidR="009D2685">
        <w:rPr>
          <w:color w:val="00000A"/>
          <w:lang w:val="en-GB"/>
        </w:rPr>
        <w:fldChar w:fldCharType="end"/>
      </w:r>
      <w:r w:rsidR="007B7B2E">
        <w:rPr>
          <w:color w:val="00000A"/>
          <w:lang w:val="en-GB"/>
        </w:rPr>
        <w:t xml:space="preserve">. </w:t>
      </w:r>
      <w:r>
        <w:rPr>
          <w:color w:val="00000A"/>
          <w:lang w:val="en-GB"/>
        </w:rPr>
        <w:t xml:space="preserve">In terms of </w:t>
      </w:r>
      <w:r w:rsidR="000A481E" w:rsidRPr="00790D77">
        <w:rPr>
          <w:color w:val="00000A"/>
          <w:lang w:val="en-GB"/>
        </w:rPr>
        <w:t>CSC</w:t>
      </w:r>
      <w:r w:rsidR="00E978A5">
        <w:rPr>
          <w:color w:val="00000A"/>
          <w:lang w:val="en-GB"/>
        </w:rPr>
        <w:t xml:space="preserve"> </w:t>
      </w:r>
      <w:r>
        <w:rPr>
          <w:color w:val="00000A"/>
          <w:lang w:val="en-GB"/>
        </w:rPr>
        <w:t>differentiation</w:t>
      </w:r>
      <w:r w:rsidR="005F70AF">
        <w:rPr>
          <w:color w:val="00000A"/>
          <w:lang w:val="en-GB"/>
        </w:rPr>
        <w:t xml:space="preserve">, </w:t>
      </w:r>
      <w:r>
        <w:rPr>
          <w:color w:val="00000A"/>
          <w:lang w:val="en-GB"/>
        </w:rPr>
        <w:t>we found that</w:t>
      </w:r>
      <w:r w:rsidR="00E978A5">
        <w:rPr>
          <w:color w:val="00000A"/>
          <w:lang w:val="en-GB"/>
        </w:rPr>
        <w:t xml:space="preserve"> </w:t>
      </w:r>
      <w:r w:rsidR="00195B58" w:rsidRPr="00AF09DA">
        <w:rPr>
          <w:i/>
          <w:color w:val="00000A"/>
          <w:lang w:val="en-GB"/>
        </w:rPr>
        <w:t>wox5</w:t>
      </w:r>
      <w:r w:rsidR="00195B58">
        <w:rPr>
          <w:color w:val="00000A"/>
          <w:lang w:val="en-GB"/>
        </w:rPr>
        <w:t xml:space="preserve"> and </w:t>
      </w:r>
      <w:r w:rsidR="00195B58" w:rsidRPr="00AF09DA">
        <w:rPr>
          <w:i/>
          <w:color w:val="00000A"/>
          <w:lang w:val="en-GB"/>
        </w:rPr>
        <w:t>bravo wox5</w:t>
      </w:r>
      <w:r w:rsidR="00195B58">
        <w:rPr>
          <w:color w:val="00000A"/>
          <w:lang w:val="en-GB"/>
        </w:rPr>
        <w:t xml:space="preserve"> mutants</w:t>
      </w:r>
      <w:r w:rsidR="00195B58" w:rsidRPr="00DB632A">
        <w:rPr>
          <w:color w:val="00000A"/>
          <w:lang w:val="en-GB"/>
        </w:rPr>
        <w:t xml:space="preserve"> </w:t>
      </w:r>
      <w:r w:rsidR="00195B58">
        <w:rPr>
          <w:color w:val="00000A"/>
          <w:lang w:val="en-GB"/>
        </w:rPr>
        <w:t>show the same CSC differentiation phenotype respectively (Fig</w:t>
      </w:r>
      <w:r w:rsidR="005068DC">
        <w:rPr>
          <w:color w:val="00000A"/>
          <w:lang w:val="en-GB"/>
        </w:rPr>
        <w:t>ure</w:t>
      </w:r>
      <w:r w:rsidR="00195B58">
        <w:rPr>
          <w:color w:val="00000A"/>
          <w:lang w:val="en-GB"/>
        </w:rPr>
        <w:t xml:space="preserve"> </w:t>
      </w:r>
      <w:r w:rsidR="00C66E16">
        <w:rPr>
          <w:color w:val="00000A"/>
          <w:lang w:val="en-GB"/>
        </w:rPr>
        <w:t>3F</w:t>
      </w:r>
      <w:r w:rsidR="007275CA">
        <w:rPr>
          <w:color w:val="00000A"/>
          <w:lang w:val="en-GB"/>
        </w:rPr>
        <w:t>;</w:t>
      </w:r>
      <w:r w:rsidR="00036AB1">
        <w:rPr>
          <w:color w:val="00000A"/>
          <w:lang w:val="en-GB"/>
        </w:rPr>
        <w:t xml:space="preserve"> </w:t>
      </w:r>
      <w:r w:rsidR="009D2685">
        <w:rPr>
          <w:color w:val="00000A"/>
          <w:lang w:val="en-GB"/>
        </w:rPr>
        <w:fldChar w:fldCharType="begin">
          <w:fldData xml:space="preserve">PEVuZE5vdGU+PENpdGU+PEF1dGhvcj5TYXJrYXI8L0F1dGhvcj48WWVhcj4yMDA3PC9ZZWFyPjxS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=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PEVuZE5vdGU+PENpdGU+PEF1dGhvcj5TYXJrYXI8L0F1dGhvcj48WWVhcj4yMDA3PC9ZZWFyPjxS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=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9D2685">
        <w:rPr>
          <w:color w:val="00000A"/>
          <w:lang w:val="en-GB"/>
        </w:rPr>
      </w:r>
      <w:r w:rsidR="009D2685">
        <w:rPr>
          <w:color w:val="00000A"/>
          <w:lang w:val="en-GB"/>
        </w:rPr>
        <w:fldChar w:fldCharType="separate"/>
      </w:r>
      <w:r w:rsidR="009D2685">
        <w:rPr>
          <w:noProof/>
          <w:color w:val="00000A"/>
          <w:lang w:val="en-GB"/>
        </w:rPr>
        <w:t>[16]</w:t>
      </w:r>
      <w:r w:rsidR="009D2685">
        <w:rPr>
          <w:color w:val="00000A"/>
          <w:lang w:val="en-GB"/>
        </w:rPr>
        <w:fldChar w:fldCharType="end"/>
      </w:r>
      <w:r w:rsidR="00195B58">
        <w:rPr>
          <w:color w:val="00000A"/>
          <w:lang w:val="en-GB"/>
        </w:rPr>
        <w:t>)</w:t>
      </w:r>
      <w:r>
        <w:rPr>
          <w:color w:val="00000A"/>
          <w:lang w:val="en-GB"/>
        </w:rPr>
        <w:t xml:space="preserve">, whereas no CSC </w:t>
      </w:r>
      <w:r w:rsidR="00C66E16">
        <w:rPr>
          <w:color w:val="00000A"/>
          <w:lang w:val="en-GB"/>
        </w:rPr>
        <w:t>differentiation</w:t>
      </w:r>
      <w:r>
        <w:rPr>
          <w:color w:val="00000A"/>
          <w:lang w:val="en-GB"/>
        </w:rPr>
        <w:t xml:space="preserve"> defects were </w:t>
      </w:r>
      <w:r w:rsidR="00C66E16">
        <w:rPr>
          <w:color w:val="00000A"/>
          <w:lang w:val="en-GB"/>
        </w:rPr>
        <w:t>observed</w:t>
      </w:r>
      <w:r>
        <w:rPr>
          <w:color w:val="00000A"/>
          <w:lang w:val="en-GB"/>
        </w:rPr>
        <w:t xml:space="preserve"> in </w:t>
      </w:r>
      <w:r w:rsidRPr="007A59D2">
        <w:rPr>
          <w:i/>
          <w:color w:val="00000A"/>
          <w:lang w:val="en-GB"/>
        </w:rPr>
        <w:t>bravo</w:t>
      </w:r>
      <w:r>
        <w:rPr>
          <w:color w:val="00000A"/>
          <w:lang w:val="en-GB"/>
        </w:rPr>
        <w:t xml:space="preserve"> </w:t>
      </w:r>
      <w:r w:rsidRPr="007275CA">
        <w:rPr>
          <w:color w:val="00000A"/>
          <w:lang w:val="en-GB"/>
        </w:rPr>
        <w:t>mutants</w:t>
      </w:r>
      <w:r w:rsidR="00674027" w:rsidRPr="007275CA">
        <w:rPr>
          <w:color w:val="00000A"/>
          <w:lang w:val="en-GB"/>
        </w:rPr>
        <w:t xml:space="preserve"> (Figure </w:t>
      </w:r>
      <w:r w:rsidR="007275CA" w:rsidRPr="007275CA">
        <w:rPr>
          <w:color w:val="00000A"/>
          <w:lang w:val="en-GB"/>
        </w:rPr>
        <w:t>3F;</w:t>
      </w:r>
      <w:r w:rsidR="00036AB1" w:rsidRPr="007275CA">
        <w:rPr>
          <w:color w:val="00000A"/>
          <w:lang w:val="en-GB"/>
        </w:rPr>
        <w:t xml:space="preserve"> </w:t>
      </w:r>
      <w:r w:rsidR="00BA0263">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PC9ZZWFyPjxSZWNOdW0+Nzk8L1JlY051bT48RGlzcGxheVRleHQ+WzEyXTwvRGlzcGxheVRleHQ+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BA0263">
        <w:rPr>
          <w:color w:val="00000A"/>
          <w:lang w:val="en-GB"/>
        </w:rPr>
      </w:r>
      <w:r w:rsidR="00BA0263">
        <w:rPr>
          <w:color w:val="00000A"/>
          <w:lang w:val="en-GB"/>
        </w:rPr>
        <w:fldChar w:fldCharType="separate"/>
      </w:r>
      <w:r w:rsidR="00BA0263">
        <w:rPr>
          <w:noProof/>
          <w:color w:val="00000A"/>
          <w:lang w:val="en-GB"/>
        </w:rPr>
        <w:t>[12]</w:t>
      </w:r>
      <w:r w:rsidR="00BA0263">
        <w:rPr>
          <w:color w:val="00000A"/>
          <w:lang w:val="en-GB"/>
        </w:rPr>
        <w:fldChar w:fldCharType="end"/>
      </w:r>
      <w:r w:rsidR="00674027">
        <w:rPr>
          <w:color w:val="00000A"/>
          <w:lang w:val="en-GB"/>
        </w:rPr>
        <w:t>)</w:t>
      </w:r>
      <w:r>
        <w:rPr>
          <w:color w:val="00000A"/>
          <w:lang w:val="en-GB"/>
        </w:rPr>
        <w:t>, supporting</w:t>
      </w:r>
      <w:r w:rsidR="00C66E16">
        <w:rPr>
          <w:color w:val="00000A"/>
          <w:lang w:val="en-GB"/>
        </w:rPr>
        <w:t xml:space="preserve"> </w:t>
      </w:r>
      <w:r w:rsidR="00460DFE" w:rsidRPr="00A7578D">
        <w:rPr>
          <w:color w:val="00000A"/>
          <w:lang w:val="en-GB"/>
        </w:rPr>
        <w:t xml:space="preserve">that BRAVO is not </w:t>
      </w:r>
      <w:r w:rsidR="00B62EF5">
        <w:rPr>
          <w:color w:val="00000A"/>
          <w:lang w:val="en-GB"/>
        </w:rPr>
        <w:t>implied</w:t>
      </w:r>
      <w:r w:rsidR="00B62EF5" w:rsidRPr="00A7578D">
        <w:rPr>
          <w:color w:val="00000A"/>
          <w:lang w:val="en-GB"/>
        </w:rPr>
        <w:t xml:space="preserve"> </w:t>
      </w:r>
      <w:r w:rsidR="00460DFE" w:rsidRPr="00A7578D">
        <w:rPr>
          <w:color w:val="00000A"/>
          <w:lang w:val="en-GB"/>
        </w:rPr>
        <w:t>in CSC differentiat</w:t>
      </w:r>
      <w:r w:rsidR="00460DFE" w:rsidRPr="004163C9">
        <w:rPr>
          <w:color w:val="00000A"/>
          <w:lang w:val="en-GB"/>
        </w:rPr>
        <w:t>ion.</w:t>
      </w:r>
      <w:r w:rsidR="009564C6">
        <w:rPr>
          <w:color w:val="00000A"/>
          <w:lang w:val="en-GB"/>
        </w:rPr>
        <w:t xml:space="preserve"> </w:t>
      </w:r>
      <w:r>
        <w:rPr>
          <w:color w:val="00000A"/>
          <w:lang w:val="en-GB"/>
        </w:rPr>
        <w:t>Together</w:t>
      </w:r>
      <w:r w:rsidR="008C1B34">
        <w:rPr>
          <w:color w:val="00000A"/>
          <w:lang w:val="en-GB"/>
        </w:rPr>
        <w:t>,</w:t>
      </w:r>
      <w:r>
        <w:rPr>
          <w:color w:val="00000A"/>
          <w:lang w:val="en-GB"/>
        </w:rPr>
        <w:t xml:space="preserve"> our results indicate that BRAVO and WOX5 interact in the root </w:t>
      </w:r>
      <w:r w:rsidR="00036AB1">
        <w:rPr>
          <w:color w:val="00000A"/>
          <w:lang w:val="en-GB"/>
        </w:rPr>
        <w:t>SCN</w:t>
      </w:r>
      <w:r>
        <w:rPr>
          <w:color w:val="00000A"/>
          <w:lang w:val="en-GB"/>
        </w:rPr>
        <w:t xml:space="preserve"> to promote QC divisions during </w:t>
      </w:r>
      <w:r w:rsidR="008C1B34">
        <w:rPr>
          <w:color w:val="00000A"/>
          <w:lang w:val="en-GB"/>
        </w:rPr>
        <w:t>normal</w:t>
      </w:r>
      <w:r>
        <w:rPr>
          <w:color w:val="00000A"/>
          <w:lang w:val="en-GB"/>
        </w:rPr>
        <w:t xml:space="preserve"> root growth</w:t>
      </w:r>
      <w:r w:rsidR="008C1B34">
        <w:rPr>
          <w:color w:val="00000A"/>
          <w:lang w:val="en-GB"/>
        </w:rPr>
        <w:t>.</w:t>
      </w:r>
    </w:p>
    <w:p w14:paraId="3429EA1B" w14:textId="77777777" w:rsidR="00831E94" w:rsidRPr="00515820" w:rsidRDefault="00831E94" w:rsidP="00B339B5">
      <w:pPr>
        <w:spacing w:after="0" w:line="480" w:lineRule="auto"/>
        <w:jc w:val="both"/>
        <w:rPr>
          <w:color w:val="00000A"/>
          <w:lang w:val="en-GB"/>
        </w:rPr>
      </w:pPr>
    </w:p>
    <w:p w14:paraId="4706CC73" w14:textId="2A2F4F5E" w:rsidR="000B3BE4" w:rsidRDefault="000B3BE4" w:rsidP="002950DE">
      <w:pPr>
        <w:spacing w:after="0" w:line="480" w:lineRule="auto"/>
        <w:jc w:val="both"/>
        <w:outlineLvl w:val="0"/>
        <w:rPr>
          <w:b/>
          <w:color w:val="00000A"/>
          <w:lang w:val="en-GB"/>
        </w:rPr>
      </w:pPr>
      <w:r>
        <w:rPr>
          <w:b/>
          <w:color w:val="00000A"/>
          <w:lang w:val="en-GB"/>
        </w:rPr>
        <w:t xml:space="preserve">Upon DNA damage, </w:t>
      </w:r>
      <w:r w:rsidR="002F2957" w:rsidRPr="002950DE">
        <w:rPr>
          <w:b/>
          <w:color w:val="00000A"/>
          <w:lang w:val="en-GB"/>
        </w:rPr>
        <w:t>BRAVO</w:t>
      </w:r>
      <w:r>
        <w:rPr>
          <w:b/>
          <w:color w:val="00000A"/>
          <w:lang w:val="en-GB"/>
        </w:rPr>
        <w:t>/</w:t>
      </w:r>
      <w:r w:rsidR="002F2957" w:rsidRPr="002950DE">
        <w:rPr>
          <w:b/>
          <w:color w:val="00000A"/>
          <w:lang w:val="en-GB"/>
        </w:rPr>
        <w:t>WOX5</w:t>
      </w:r>
      <w:r w:rsidR="00395957">
        <w:rPr>
          <w:b/>
          <w:color w:val="00000A"/>
          <w:lang w:val="en-GB"/>
        </w:rPr>
        <w:t xml:space="preserve"> </w:t>
      </w:r>
      <w:r>
        <w:rPr>
          <w:b/>
          <w:color w:val="00000A"/>
          <w:lang w:val="en-GB"/>
        </w:rPr>
        <w:t xml:space="preserve">interaction is essential for </w:t>
      </w:r>
      <w:r w:rsidR="00395957">
        <w:rPr>
          <w:b/>
          <w:color w:val="00000A"/>
          <w:lang w:val="en-GB"/>
        </w:rPr>
        <w:t xml:space="preserve">stem cell regeneration </w:t>
      </w:r>
      <w:r w:rsidR="00F36071">
        <w:rPr>
          <w:b/>
          <w:color w:val="00000A"/>
          <w:lang w:val="en-GB"/>
        </w:rPr>
        <w:t>and</w:t>
      </w:r>
      <w:r w:rsidR="00395957">
        <w:rPr>
          <w:b/>
          <w:color w:val="00000A"/>
          <w:lang w:val="en-GB"/>
        </w:rPr>
        <w:t xml:space="preserve"> root survival</w:t>
      </w:r>
    </w:p>
    <w:p w14:paraId="560F2CA0" w14:textId="1CE0432D" w:rsidR="00674027" w:rsidRDefault="00E2276B" w:rsidP="002950DE">
      <w:pPr>
        <w:spacing w:after="0" w:line="480" w:lineRule="auto"/>
        <w:jc w:val="both"/>
        <w:rPr>
          <w:color w:val="00000A"/>
          <w:lang w:val="en-GB"/>
        </w:rPr>
      </w:pPr>
      <w:r>
        <w:rPr>
          <w:lang w:val="en-GB"/>
        </w:rPr>
        <w:t>To address the</w:t>
      </w:r>
      <w:r w:rsidR="004A15A9">
        <w:rPr>
          <w:lang w:val="en-GB"/>
        </w:rPr>
        <w:t xml:space="preserve"> biological</w:t>
      </w:r>
      <w:r>
        <w:rPr>
          <w:lang w:val="en-GB"/>
        </w:rPr>
        <w:t xml:space="preserve"> relevance of the 100% of </w:t>
      </w:r>
      <w:r w:rsidR="00036AB1">
        <w:rPr>
          <w:lang w:val="en-GB"/>
        </w:rPr>
        <w:t xml:space="preserve">QC divisions </w:t>
      </w:r>
      <w:r>
        <w:rPr>
          <w:lang w:val="en-GB"/>
        </w:rPr>
        <w:t xml:space="preserve">in the </w:t>
      </w:r>
      <w:r w:rsidRPr="009A41B0">
        <w:rPr>
          <w:i/>
          <w:lang w:val="en-GB"/>
        </w:rPr>
        <w:t>bravo wox5</w:t>
      </w:r>
      <w:r>
        <w:rPr>
          <w:lang w:val="en-GB"/>
        </w:rPr>
        <w:t xml:space="preserve"> double mutant</w:t>
      </w:r>
      <w:r w:rsidR="00AD60EA">
        <w:rPr>
          <w:lang w:val="en-GB"/>
        </w:rPr>
        <w:t>, we evaluated the stem cell renewal capacity of these plants in response to a genotoxic stress.</w:t>
      </w:r>
      <w:r w:rsidR="009A41B0">
        <w:rPr>
          <w:lang w:val="en-GB"/>
        </w:rPr>
        <w:t xml:space="preserve"> </w:t>
      </w:r>
      <w:r w:rsidR="00577F28">
        <w:rPr>
          <w:lang w:val="en-GB"/>
        </w:rPr>
        <w:t>In the root meristem, the SSC are more sensitive to genotoxic stresses as a consequence of their higher division rate</w:t>
      </w:r>
      <w:r w:rsidR="00036AB1">
        <w:rPr>
          <w:lang w:val="en-GB"/>
        </w:rPr>
        <w:t xml:space="preserve"> </w:t>
      </w:r>
      <w:r w:rsidR="00BA0263">
        <w:rPr>
          <w:lang w:val="en-GB"/>
        </w:rPr>
        <w:lastRenderedPageBreak/>
        <w:fldChar w:fldCharType="begin">
          <w:fldData xml:space="preserve">PEVuZE5vdGU+PENpdGU+PEF1dGhvcj5GdWxjaGVyPC9BdXRob3I+PFllYXI+MjAwOTwvWWVhcj48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==
</w:fldData>
        </w:fldChar>
      </w:r>
      <w:r w:rsidR="00941B44">
        <w:rPr>
          <w:lang w:val="en-GB"/>
        </w:rPr>
        <w:instrText xml:space="preserve"> ADDIN EN.CITE </w:instrText>
      </w:r>
      <w:r w:rsidR="00941B44">
        <w:rPr>
          <w:lang w:val="en-GB"/>
        </w:rPr>
        <w:fldChar w:fldCharType="begin">
          <w:fldData xml:space="preserve">PEVuZE5vdGU+PENpdGU+PEF1dGhvcj5GdWxjaGVyPC9BdXRob3I+PFllYXI+MjAwOTwvWWVhcj48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==
</w:fldData>
        </w:fldChar>
      </w:r>
      <w:r w:rsidR="00941B44">
        <w:rPr>
          <w:lang w:val="en-GB"/>
        </w:rPr>
        <w:instrText xml:space="preserve"> ADDIN EN.CITE.DATA </w:instrText>
      </w:r>
      <w:r w:rsidR="00941B44">
        <w:rPr>
          <w:lang w:val="en-GB"/>
        </w:rPr>
      </w:r>
      <w:r w:rsidR="00941B44">
        <w:rPr>
          <w:lang w:val="en-GB"/>
        </w:rPr>
        <w:fldChar w:fldCharType="end"/>
      </w:r>
      <w:r w:rsidR="00BA0263">
        <w:rPr>
          <w:lang w:val="en-GB"/>
        </w:rPr>
      </w:r>
      <w:r w:rsidR="00BA0263">
        <w:rPr>
          <w:lang w:val="en-GB"/>
        </w:rPr>
        <w:fldChar w:fldCharType="separate"/>
      </w:r>
      <w:r w:rsidR="00BA0263">
        <w:rPr>
          <w:noProof/>
          <w:lang w:val="en-GB"/>
        </w:rPr>
        <w:t>[2]</w:t>
      </w:r>
      <w:r w:rsidR="00BA0263">
        <w:rPr>
          <w:lang w:val="en-GB"/>
        </w:rPr>
        <w:fldChar w:fldCharType="end"/>
      </w:r>
      <w:r w:rsidR="00577F28">
        <w:rPr>
          <w:lang w:val="en-GB"/>
        </w:rPr>
        <w:t>. The QC cells act as a population of non-damaged stem cells that will replenish the damaged ones to guarantee root survival</w:t>
      </w:r>
      <w:r w:rsidR="00036AB1">
        <w:rPr>
          <w:lang w:val="en-GB"/>
        </w:rPr>
        <w:t xml:space="preserve"> </w:t>
      </w:r>
      <w:r w:rsidR="00BA0263">
        <w:rPr>
          <w:lang w:val="en-GB"/>
        </w:rPr>
        <w:fldChar w:fldCharType="begin">
          <w:fldData xml:space="preserve">PEVuZE5vdGU+PENpdGU+PEF1dGhvcj5WaWxhcnJhc2EtQmxhc2k8L0F1dGhvcj48WWVhcj4yMDE0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</w:fldData>
        </w:fldChar>
      </w:r>
      <w:r w:rsidR="00941B44">
        <w:rPr>
          <w:lang w:val="en-GB"/>
        </w:rPr>
        <w:instrText xml:space="preserve"> ADDIN EN.CITE </w:instrText>
      </w:r>
      <w:r w:rsidR="00941B44">
        <w:rPr>
          <w:lang w:val="en-GB"/>
        </w:rPr>
        <w:fldChar w:fldCharType="begin">
          <w:fldData xml:space="preserve">PEVuZE5vdGU+PENpdGU+PEF1dGhvcj5WaWxhcnJhc2EtQmxhc2k8L0F1dGhvcj48WWVhcj4yMDE0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</w:fldData>
        </w:fldChar>
      </w:r>
      <w:r w:rsidR="00941B44">
        <w:rPr>
          <w:lang w:val="en-GB"/>
        </w:rPr>
        <w:instrText xml:space="preserve"> ADDIN EN.CITE.DATA </w:instrText>
      </w:r>
      <w:r w:rsidR="00941B44">
        <w:rPr>
          <w:lang w:val="en-GB"/>
        </w:rPr>
      </w:r>
      <w:r w:rsidR="00941B44">
        <w:rPr>
          <w:lang w:val="en-GB"/>
        </w:rPr>
        <w:fldChar w:fldCharType="end"/>
      </w:r>
      <w:r w:rsidR="00BA0263">
        <w:rPr>
          <w:lang w:val="en-GB"/>
        </w:rPr>
      </w:r>
      <w:r w:rsidR="00BA0263">
        <w:rPr>
          <w:lang w:val="en-GB"/>
        </w:rPr>
        <w:fldChar w:fldCharType="separate"/>
      </w:r>
      <w:r w:rsidR="00BA0263">
        <w:rPr>
          <w:noProof/>
          <w:lang w:val="en-GB"/>
        </w:rPr>
        <w:t>[3, 8, 12]</w:t>
      </w:r>
      <w:r w:rsidR="00BA0263">
        <w:rPr>
          <w:lang w:val="en-GB"/>
        </w:rPr>
        <w:fldChar w:fldCharType="end"/>
      </w:r>
      <w:r w:rsidR="00577F28">
        <w:rPr>
          <w:lang w:val="en-GB"/>
        </w:rPr>
        <w:t>.</w:t>
      </w:r>
      <w:r w:rsidR="009A41B0">
        <w:rPr>
          <w:lang w:val="en-GB"/>
        </w:rPr>
        <w:t xml:space="preserve"> </w:t>
      </w:r>
      <w:r w:rsidR="000B3BE4">
        <w:rPr>
          <w:color w:val="00000A"/>
          <w:lang w:val="en-GB"/>
        </w:rPr>
        <w:t>Plant</w:t>
      </w:r>
      <w:r w:rsidR="00036AB1">
        <w:rPr>
          <w:color w:val="00000A"/>
          <w:lang w:val="en-GB"/>
        </w:rPr>
        <w:t>s</w:t>
      </w:r>
      <w:r w:rsidR="000B3BE4">
        <w:rPr>
          <w:color w:val="00000A"/>
          <w:lang w:val="en-GB"/>
        </w:rPr>
        <w:t xml:space="preserve"> were treated with </w:t>
      </w:r>
      <w:proofErr w:type="spellStart"/>
      <w:r w:rsidR="006A2400">
        <w:rPr>
          <w:color w:val="00000A"/>
          <w:lang w:val="en-GB"/>
        </w:rPr>
        <w:t>bleomycin</w:t>
      </w:r>
      <w:proofErr w:type="spellEnd"/>
      <w:r w:rsidR="006A2400">
        <w:rPr>
          <w:color w:val="00000A"/>
          <w:lang w:val="en-GB"/>
        </w:rPr>
        <w:t xml:space="preserve">, a drug that </w:t>
      </w:r>
      <w:r w:rsidR="00271DBC">
        <w:rPr>
          <w:color w:val="00000A"/>
          <w:lang w:val="en-GB"/>
        </w:rPr>
        <w:t xml:space="preserve">produces </w:t>
      </w:r>
      <w:r w:rsidR="006A2400">
        <w:rPr>
          <w:color w:val="00000A"/>
          <w:lang w:val="en-GB"/>
        </w:rPr>
        <w:t xml:space="preserve">double-stranded DNA breaks </w:t>
      </w:r>
      <w:r w:rsidR="00BA0263" w:rsidRPr="009B1740">
        <w:rPr>
          <w:color w:val="00000A"/>
          <w:lang w:val="en-GB"/>
        </w:rPr>
        <w:fldChar w:fldCharType="begin">
          <w:fldData xml:space="preserve">PEVuZE5vdGU+PENpdGU+PEF1dGhvcj5GdWxjaGVyPC9BdXRob3I+PFllYXI+MjAwOTwvWWVhcj48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==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PEVuZE5vdGU+PENpdGU+PEF1dGhvcj5GdWxjaGVyPC9BdXRob3I+PFllYXI+MjAwOTwvWWVhcj48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==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BA0263" w:rsidRPr="009B1740">
        <w:rPr>
          <w:color w:val="00000A"/>
          <w:lang w:val="en-GB"/>
        </w:rPr>
      </w:r>
      <w:r w:rsidR="00BA0263" w:rsidRPr="009B1740">
        <w:rPr>
          <w:color w:val="00000A"/>
          <w:lang w:val="en-GB"/>
        </w:rPr>
        <w:fldChar w:fldCharType="separate"/>
      </w:r>
      <w:r w:rsidR="00BA0263" w:rsidRPr="009B1740">
        <w:rPr>
          <w:noProof/>
          <w:color w:val="00000A"/>
          <w:lang w:val="en-GB"/>
        </w:rPr>
        <w:t>[2]</w:t>
      </w:r>
      <w:r w:rsidR="00BA0263" w:rsidRPr="009B1740">
        <w:rPr>
          <w:color w:val="00000A"/>
          <w:lang w:val="en-GB"/>
        </w:rPr>
        <w:fldChar w:fldCharType="end"/>
      </w:r>
      <w:r w:rsidR="00674027">
        <w:rPr>
          <w:color w:val="00000A"/>
          <w:lang w:val="en-GB"/>
        </w:rPr>
        <w:t>, in order to simulate a genotoxic stress</w:t>
      </w:r>
      <w:r w:rsidR="008C1B34">
        <w:rPr>
          <w:color w:val="00000A"/>
          <w:lang w:val="en-GB"/>
        </w:rPr>
        <w:t>.</w:t>
      </w:r>
      <w:r w:rsidR="000B3BE4">
        <w:rPr>
          <w:color w:val="00000A"/>
          <w:lang w:val="en-GB"/>
        </w:rPr>
        <w:t xml:space="preserve"> </w:t>
      </w:r>
      <w:r w:rsidR="0063285F">
        <w:rPr>
          <w:color w:val="00000A"/>
          <w:lang w:val="en-GB"/>
        </w:rPr>
        <w:t xml:space="preserve">The 24 hours </w:t>
      </w:r>
      <w:proofErr w:type="spellStart"/>
      <w:r w:rsidR="0063285F">
        <w:rPr>
          <w:color w:val="00000A"/>
          <w:lang w:val="en-GB"/>
        </w:rPr>
        <w:t>bleomycin</w:t>
      </w:r>
      <w:proofErr w:type="spellEnd"/>
      <w:r w:rsidR="0063285F">
        <w:rPr>
          <w:color w:val="00000A"/>
          <w:lang w:val="en-GB"/>
        </w:rPr>
        <w:t xml:space="preserve"> treatment causes </w:t>
      </w:r>
      <w:r w:rsidR="00674027">
        <w:rPr>
          <w:color w:val="00000A"/>
          <w:lang w:val="en-GB"/>
        </w:rPr>
        <w:t>SSC</w:t>
      </w:r>
      <w:r w:rsidR="005068DC">
        <w:rPr>
          <w:color w:val="00000A"/>
          <w:lang w:val="en-GB"/>
        </w:rPr>
        <w:t xml:space="preserve"> dea</w:t>
      </w:r>
      <w:r w:rsidR="00B62EF5">
        <w:rPr>
          <w:color w:val="00000A"/>
          <w:lang w:val="en-GB"/>
        </w:rPr>
        <w:t>th</w:t>
      </w:r>
      <w:r w:rsidR="005068DC">
        <w:rPr>
          <w:color w:val="00000A"/>
          <w:lang w:val="en-GB"/>
        </w:rPr>
        <w:t xml:space="preserve"> </w:t>
      </w:r>
      <w:r w:rsidR="00B62EF5">
        <w:rPr>
          <w:color w:val="00000A"/>
          <w:lang w:val="en-GB"/>
        </w:rPr>
        <w:t xml:space="preserve">(figures 3G-J,3O) </w:t>
      </w:r>
      <w:r w:rsidR="005068DC">
        <w:rPr>
          <w:color w:val="00000A"/>
          <w:lang w:val="en-GB"/>
        </w:rPr>
        <w:t xml:space="preserve">which ends in </w:t>
      </w:r>
      <w:r w:rsidR="0063285F">
        <w:rPr>
          <w:color w:val="00000A"/>
          <w:lang w:val="en-GB"/>
        </w:rPr>
        <w:t xml:space="preserve">root exhaustion observable after 72 hours </w:t>
      </w:r>
      <w:r w:rsidR="005068DC">
        <w:rPr>
          <w:color w:val="00000A"/>
          <w:lang w:val="en-GB"/>
        </w:rPr>
        <w:t xml:space="preserve">of recovery </w:t>
      </w:r>
      <w:r w:rsidR="0063285F">
        <w:rPr>
          <w:color w:val="00000A"/>
          <w:lang w:val="en-GB"/>
        </w:rPr>
        <w:t>in the 40% of wild type plants</w:t>
      </w:r>
      <w:r w:rsidR="00043632">
        <w:rPr>
          <w:color w:val="00000A"/>
          <w:lang w:val="en-GB"/>
        </w:rPr>
        <w:t xml:space="preserve"> (Figure </w:t>
      </w:r>
      <w:r w:rsidR="00B62EF5">
        <w:rPr>
          <w:color w:val="00000A"/>
          <w:lang w:val="en-GB"/>
        </w:rPr>
        <w:t>3P</w:t>
      </w:r>
      <w:r w:rsidR="00043632">
        <w:rPr>
          <w:color w:val="00000A"/>
          <w:lang w:val="en-GB"/>
        </w:rPr>
        <w:t>)</w:t>
      </w:r>
      <w:r w:rsidR="0063285F">
        <w:rPr>
          <w:color w:val="00000A"/>
          <w:lang w:val="en-GB"/>
        </w:rPr>
        <w:t xml:space="preserve">. Surprisingly, </w:t>
      </w:r>
      <w:r w:rsidR="000B3BE4">
        <w:rPr>
          <w:color w:val="00000A"/>
          <w:lang w:val="en-GB"/>
        </w:rPr>
        <w:t>t</w:t>
      </w:r>
      <w:r w:rsidR="0063285F">
        <w:rPr>
          <w:color w:val="00000A"/>
          <w:lang w:val="en-GB"/>
        </w:rPr>
        <w:t xml:space="preserve">he double mutant </w:t>
      </w:r>
      <w:r w:rsidR="0063285F" w:rsidRPr="005068DC">
        <w:rPr>
          <w:i/>
          <w:color w:val="00000A"/>
          <w:lang w:val="en-GB"/>
        </w:rPr>
        <w:t>bravo wox5</w:t>
      </w:r>
      <w:r w:rsidR="0063285F">
        <w:rPr>
          <w:color w:val="00000A"/>
          <w:lang w:val="en-GB"/>
        </w:rPr>
        <w:t xml:space="preserve">, </w:t>
      </w:r>
      <w:r w:rsidR="00043632">
        <w:rPr>
          <w:color w:val="00000A"/>
          <w:lang w:val="en-GB"/>
        </w:rPr>
        <w:t xml:space="preserve">which </w:t>
      </w:r>
      <w:r w:rsidR="0063285F">
        <w:rPr>
          <w:color w:val="00000A"/>
          <w:lang w:val="en-GB"/>
        </w:rPr>
        <w:t>suffer</w:t>
      </w:r>
      <w:r w:rsidR="00043632">
        <w:rPr>
          <w:color w:val="00000A"/>
          <w:lang w:val="en-GB"/>
        </w:rPr>
        <w:t>s</w:t>
      </w:r>
      <w:r w:rsidR="0063285F">
        <w:rPr>
          <w:color w:val="00000A"/>
          <w:lang w:val="en-GB"/>
        </w:rPr>
        <w:t xml:space="preserve"> the same damage than the WT after the </w:t>
      </w:r>
      <w:r w:rsidR="00674027">
        <w:rPr>
          <w:color w:val="00000A"/>
          <w:lang w:val="en-GB"/>
        </w:rPr>
        <w:t xml:space="preserve">24h </w:t>
      </w:r>
      <w:r w:rsidR="0063285F">
        <w:rPr>
          <w:color w:val="00000A"/>
          <w:lang w:val="en-GB"/>
        </w:rPr>
        <w:t>treatment</w:t>
      </w:r>
      <w:r w:rsidR="00043632">
        <w:rPr>
          <w:color w:val="00000A"/>
          <w:lang w:val="en-GB"/>
        </w:rPr>
        <w:t xml:space="preserve"> (</w:t>
      </w:r>
      <w:r w:rsidR="005068DC">
        <w:rPr>
          <w:color w:val="00000A"/>
          <w:lang w:val="en-GB"/>
        </w:rPr>
        <w:t xml:space="preserve">Figure </w:t>
      </w:r>
      <w:r w:rsidR="00B62EF5">
        <w:rPr>
          <w:color w:val="00000A"/>
          <w:lang w:val="en-GB"/>
        </w:rPr>
        <w:t>3</w:t>
      </w:r>
      <w:r w:rsidR="00C70101">
        <w:rPr>
          <w:color w:val="00000A"/>
          <w:lang w:val="en-GB"/>
        </w:rPr>
        <w:t>G, 3</w:t>
      </w:r>
      <w:r w:rsidR="00B62EF5">
        <w:rPr>
          <w:color w:val="00000A"/>
          <w:lang w:val="en-GB"/>
        </w:rPr>
        <w:t>J</w:t>
      </w:r>
      <w:r w:rsidR="00C70101">
        <w:rPr>
          <w:color w:val="00000A"/>
          <w:lang w:val="en-GB"/>
        </w:rPr>
        <w:t>, 3O</w:t>
      </w:r>
      <w:r w:rsidR="00043632">
        <w:rPr>
          <w:color w:val="00000A"/>
          <w:lang w:val="en-GB"/>
        </w:rPr>
        <w:t>)</w:t>
      </w:r>
      <w:r w:rsidR="0063285F">
        <w:rPr>
          <w:color w:val="00000A"/>
          <w:lang w:val="en-GB"/>
        </w:rPr>
        <w:t xml:space="preserve">, </w:t>
      </w:r>
      <w:r w:rsidR="00674027">
        <w:rPr>
          <w:color w:val="00000A"/>
          <w:lang w:val="en-GB"/>
        </w:rPr>
        <w:t>has the</w:t>
      </w:r>
      <w:r w:rsidR="0063285F">
        <w:rPr>
          <w:color w:val="00000A"/>
          <w:lang w:val="en-GB"/>
        </w:rPr>
        <w:t xml:space="preserve"> percentage of exhausted roots increased to 70%</w:t>
      </w:r>
      <w:r w:rsidR="00043632">
        <w:rPr>
          <w:color w:val="00000A"/>
          <w:lang w:val="en-GB"/>
        </w:rPr>
        <w:t xml:space="preserve"> (Figure </w:t>
      </w:r>
      <w:r w:rsidR="00B62EF5">
        <w:rPr>
          <w:color w:val="00000A"/>
          <w:lang w:val="en-GB"/>
        </w:rPr>
        <w:t>3N</w:t>
      </w:r>
      <w:r w:rsidR="00C70101">
        <w:rPr>
          <w:color w:val="00000A"/>
          <w:lang w:val="en-GB"/>
        </w:rPr>
        <w:t>, 3P</w:t>
      </w:r>
      <w:r w:rsidR="00043632">
        <w:rPr>
          <w:color w:val="00000A"/>
          <w:lang w:val="en-GB"/>
        </w:rPr>
        <w:t xml:space="preserve">). </w:t>
      </w:r>
      <w:r w:rsidR="00674027">
        <w:rPr>
          <w:color w:val="00000A"/>
          <w:lang w:val="en-GB"/>
        </w:rPr>
        <w:t>Moreover, t</w:t>
      </w:r>
      <w:r w:rsidR="00043632">
        <w:rPr>
          <w:color w:val="00000A"/>
          <w:lang w:val="en-GB"/>
        </w:rPr>
        <w:t xml:space="preserve">his </w:t>
      </w:r>
      <w:r w:rsidR="00674027">
        <w:rPr>
          <w:color w:val="00000A"/>
          <w:lang w:val="en-GB"/>
        </w:rPr>
        <w:t>high frequency of exhaustion</w:t>
      </w:r>
      <w:r w:rsidR="00043632">
        <w:rPr>
          <w:color w:val="00000A"/>
          <w:lang w:val="en-GB"/>
        </w:rPr>
        <w:t xml:space="preserve"> was not observed in the </w:t>
      </w:r>
      <w:r w:rsidR="0063285F">
        <w:rPr>
          <w:color w:val="00000A"/>
          <w:lang w:val="en-GB"/>
        </w:rPr>
        <w:t>single mutants</w:t>
      </w:r>
      <w:r w:rsidR="00043632">
        <w:rPr>
          <w:color w:val="00000A"/>
          <w:lang w:val="en-GB"/>
        </w:rPr>
        <w:t xml:space="preserve"> (Figure </w:t>
      </w:r>
      <w:r w:rsidR="00B62EF5">
        <w:rPr>
          <w:color w:val="00000A"/>
          <w:lang w:val="en-GB"/>
        </w:rPr>
        <w:t>3P</w:t>
      </w:r>
      <w:r w:rsidR="00043632">
        <w:rPr>
          <w:color w:val="00000A"/>
          <w:lang w:val="en-GB"/>
        </w:rPr>
        <w:t xml:space="preserve">). </w:t>
      </w:r>
    </w:p>
    <w:p w14:paraId="5920AFCB" w14:textId="0AEA4E98" w:rsidR="00B40834" w:rsidRDefault="00A16B96" w:rsidP="002950DE">
      <w:pPr>
        <w:spacing w:after="0" w:line="480" w:lineRule="auto"/>
        <w:jc w:val="both"/>
        <w:rPr>
          <w:color w:val="00000A"/>
          <w:lang w:val="en-GB"/>
        </w:rPr>
      </w:pPr>
      <w:r>
        <w:rPr>
          <w:color w:val="00000A"/>
          <w:lang w:val="en-GB"/>
        </w:rPr>
        <w:t>Th</w:t>
      </w:r>
      <w:r w:rsidR="00A65EEC">
        <w:rPr>
          <w:color w:val="00000A"/>
          <w:lang w:val="en-GB"/>
        </w:rPr>
        <w:t>e</w:t>
      </w:r>
      <w:r>
        <w:rPr>
          <w:color w:val="00000A"/>
          <w:lang w:val="en-GB"/>
        </w:rPr>
        <w:t>s</w:t>
      </w:r>
      <w:r w:rsidR="00A65EEC">
        <w:rPr>
          <w:color w:val="00000A"/>
          <w:lang w:val="en-GB"/>
        </w:rPr>
        <w:t>e</w:t>
      </w:r>
      <w:r>
        <w:rPr>
          <w:color w:val="00000A"/>
          <w:lang w:val="en-GB"/>
        </w:rPr>
        <w:t xml:space="preserve"> results </w:t>
      </w:r>
      <w:r w:rsidR="007B7B2E">
        <w:rPr>
          <w:color w:val="00000A"/>
          <w:lang w:val="en-GB"/>
        </w:rPr>
        <w:t xml:space="preserve">show that when </w:t>
      </w:r>
      <w:r>
        <w:rPr>
          <w:color w:val="00000A"/>
          <w:lang w:val="en-GB"/>
        </w:rPr>
        <w:t xml:space="preserve">only one of the </w:t>
      </w:r>
      <w:r w:rsidRPr="002950DE">
        <w:rPr>
          <w:color w:val="00000A"/>
          <w:lang w:val="en-GB"/>
        </w:rPr>
        <w:t>QC repressor</w:t>
      </w:r>
      <w:r>
        <w:rPr>
          <w:color w:val="00000A"/>
          <w:lang w:val="en-GB"/>
        </w:rPr>
        <w:t>s</w:t>
      </w:r>
      <w:r w:rsidRPr="002950DE">
        <w:rPr>
          <w:color w:val="00000A"/>
          <w:lang w:val="en-GB"/>
        </w:rPr>
        <w:t xml:space="preserve"> is absent (either BRAVO or WOX5), </w:t>
      </w:r>
      <w:r w:rsidR="00F12FAA">
        <w:rPr>
          <w:color w:val="00000A"/>
          <w:lang w:val="en-GB"/>
        </w:rPr>
        <w:t>roots behave as</w:t>
      </w:r>
      <w:r>
        <w:rPr>
          <w:color w:val="00000A"/>
          <w:lang w:val="en-GB"/>
        </w:rPr>
        <w:t xml:space="preserve"> </w:t>
      </w:r>
      <w:r w:rsidRPr="002950DE">
        <w:rPr>
          <w:color w:val="00000A"/>
          <w:lang w:val="en-GB"/>
        </w:rPr>
        <w:t>the WT after the treatment (Fig</w:t>
      </w:r>
      <w:r>
        <w:rPr>
          <w:color w:val="00000A"/>
          <w:lang w:val="en-GB"/>
        </w:rPr>
        <w:t>ure 3</w:t>
      </w:r>
      <w:r w:rsidR="00B62EF5">
        <w:rPr>
          <w:color w:val="00000A"/>
          <w:lang w:val="en-GB"/>
        </w:rPr>
        <w:t>K</w:t>
      </w:r>
      <w:r>
        <w:rPr>
          <w:color w:val="00000A"/>
          <w:lang w:val="en-GB"/>
        </w:rPr>
        <w:t>-</w:t>
      </w:r>
      <w:r w:rsidR="00B62EF5">
        <w:rPr>
          <w:color w:val="00000A"/>
          <w:lang w:val="en-GB"/>
        </w:rPr>
        <w:t>M</w:t>
      </w:r>
      <w:r>
        <w:rPr>
          <w:color w:val="00000A"/>
          <w:lang w:val="en-GB"/>
        </w:rPr>
        <w:t>, 3</w:t>
      </w:r>
      <w:r w:rsidR="00B62EF5">
        <w:rPr>
          <w:color w:val="00000A"/>
          <w:lang w:val="en-GB"/>
        </w:rPr>
        <w:t>P</w:t>
      </w:r>
      <w:r w:rsidRPr="002950DE">
        <w:rPr>
          <w:color w:val="00000A"/>
          <w:lang w:val="en-GB"/>
        </w:rPr>
        <w:t xml:space="preserve">), </w:t>
      </w:r>
      <w:r w:rsidR="007B7B2E">
        <w:rPr>
          <w:color w:val="00000A"/>
          <w:lang w:val="en-GB"/>
        </w:rPr>
        <w:t xml:space="preserve">supporting the existence of </w:t>
      </w:r>
      <w:r w:rsidRPr="002950DE">
        <w:rPr>
          <w:color w:val="00000A"/>
          <w:lang w:val="en-GB"/>
        </w:rPr>
        <w:t xml:space="preserve">a compensation mechanism between </w:t>
      </w:r>
      <w:r w:rsidR="007B7B2E">
        <w:rPr>
          <w:color w:val="00000A"/>
          <w:lang w:val="en-GB"/>
        </w:rPr>
        <w:t>BRAVO and WOX5</w:t>
      </w:r>
      <w:r w:rsidR="00674027">
        <w:rPr>
          <w:color w:val="00000A"/>
          <w:lang w:val="en-GB"/>
        </w:rPr>
        <w:t>, playing redundant roles,</w:t>
      </w:r>
      <w:r w:rsidRPr="002950DE">
        <w:rPr>
          <w:color w:val="00000A"/>
          <w:lang w:val="en-GB"/>
        </w:rPr>
        <w:t xml:space="preserve"> to preserve the</w:t>
      </w:r>
      <w:r w:rsidR="007B7B2E">
        <w:rPr>
          <w:color w:val="00000A"/>
          <w:lang w:val="en-GB"/>
        </w:rPr>
        <w:t xml:space="preserve"> capacity of stem cell</w:t>
      </w:r>
      <w:r w:rsidRPr="002950DE">
        <w:rPr>
          <w:color w:val="00000A"/>
          <w:lang w:val="en-GB"/>
        </w:rPr>
        <w:t xml:space="preserve"> recovery in response to damage</w:t>
      </w:r>
      <w:r w:rsidR="00A65EEC">
        <w:rPr>
          <w:color w:val="00000A"/>
          <w:lang w:val="en-GB"/>
        </w:rPr>
        <w:t xml:space="preserve">. </w:t>
      </w:r>
      <w:r w:rsidR="007B7B2E">
        <w:rPr>
          <w:color w:val="00000A"/>
          <w:lang w:val="en-GB"/>
        </w:rPr>
        <w:t>The increased root exhaustion found in the double mutant</w:t>
      </w:r>
      <w:r w:rsidR="00B40834" w:rsidRPr="00B40834">
        <w:rPr>
          <w:color w:val="00000A"/>
          <w:lang w:val="en-GB"/>
        </w:rPr>
        <w:t xml:space="preserve"> </w:t>
      </w:r>
      <w:r w:rsidR="00B40834" w:rsidRPr="00AF09DA">
        <w:rPr>
          <w:i/>
          <w:color w:val="00000A"/>
          <w:lang w:val="en-GB"/>
        </w:rPr>
        <w:t>bravo wox5</w:t>
      </w:r>
      <w:r w:rsidR="007B7B2E">
        <w:rPr>
          <w:color w:val="00000A"/>
          <w:lang w:val="en-GB"/>
        </w:rPr>
        <w:t xml:space="preserve">, where </w:t>
      </w:r>
      <w:r w:rsidR="00271DBC">
        <w:rPr>
          <w:color w:val="00000A"/>
          <w:lang w:val="en-GB"/>
        </w:rPr>
        <w:t xml:space="preserve">the </w:t>
      </w:r>
      <w:r w:rsidR="007B7B2E">
        <w:rPr>
          <w:color w:val="00000A"/>
          <w:lang w:val="en-GB"/>
        </w:rPr>
        <w:t>QC is always divided</w:t>
      </w:r>
      <w:r w:rsidR="00B40834" w:rsidRPr="00B40834">
        <w:rPr>
          <w:color w:val="00000A"/>
          <w:lang w:val="en-GB"/>
        </w:rPr>
        <w:t xml:space="preserve">, </w:t>
      </w:r>
      <w:r w:rsidR="00271DBC">
        <w:rPr>
          <w:color w:val="00000A"/>
          <w:lang w:val="en-GB"/>
        </w:rPr>
        <w:t>can be explaine</w:t>
      </w:r>
      <w:r w:rsidR="00674027">
        <w:rPr>
          <w:color w:val="00000A"/>
          <w:lang w:val="en-GB"/>
        </w:rPr>
        <w:t>d as a consequence of</w:t>
      </w:r>
      <w:r w:rsidR="00271DBC">
        <w:rPr>
          <w:color w:val="00000A"/>
          <w:lang w:val="en-GB"/>
        </w:rPr>
        <w:t xml:space="preserve"> the lack of</w:t>
      </w:r>
      <w:r w:rsidR="00B40834">
        <w:rPr>
          <w:color w:val="00000A"/>
          <w:lang w:val="en-GB"/>
        </w:rPr>
        <w:t xml:space="preserve"> healthy stem cells in the QC </w:t>
      </w:r>
      <w:r w:rsidR="00271DBC">
        <w:rPr>
          <w:color w:val="00000A"/>
          <w:lang w:val="en-GB"/>
        </w:rPr>
        <w:t xml:space="preserve">that are able to </w:t>
      </w:r>
      <w:r w:rsidR="00B40834">
        <w:rPr>
          <w:color w:val="00000A"/>
          <w:lang w:val="en-GB"/>
        </w:rPr>
        <w:t xml:space="preserve">renew the damaged ones. </w:t>
      </w:r>
    </w:p>
    <w:p w14:paraId="23AD13E6" w14:textId="14EBBAA6" w:rsidR="005B37E9" w:rsidRDefault="005B37E9" w:rsidP="002950DE">
      <w:pPr>
        <w:spacing w:after="0" w:line="480" w:lineRule="auto"/>
        <w:jc w:val="both"/>
        <w:rPr>
          <w:color w:val="00000A"/>
          <w:lang w:val="en-GB"/>
        </w:rPr>
      </w:pPr>
    </w:p>
    <w:p w14:paraId="4BBB2A8E" w14:textId="22D486E7" w:rsidR="005B37E9" w:rsidRPr="005B37E9" w:rsidRDefault="005B37E9" w:rsidP="002950DE">
      <w:pPr>
        <w:spacing w:after="0" w:line="480" w:lineRule="auto"/>
        <w:jc w:val="both"/>
        <w:rPr>
          <w:b/>
          <w:color w:val="00000A"/>
          <w:lang w:val="en-GB"/>
          <w:rPrChange w:id="5" w:author="Ainoa" w:date="2018-05-08T11:02:00Z">
            <w:rPr>
              <w:color w:val="00000A"/>
              <w:lang w:val="en-GB"/>
            </w:rPr>
          </w:rPrChange>
        </w:rPr>
      </w:pPr>
      <w:r w:rsidRPr="005B37E9">
        <w:rPr>
          <w:b/>
          <w:color w:val="00000A"/>
          <w:lang w:val="en-GB"/>
          <w:rPrChange w:id="6" w:author="Ainoa" w:date="2018-05-08T11:02:00Z">
            <w:rPr>
              <w:color w:val="00000A"/>
              <w:lang w:val="en-GB"/>
            </w:rPr>
          </w:rPrChange>
        </w:rPr>
        <w:t>BRAVO and WOX5</w:t>
      </w:r>
      <w:r>
        <w:rPr>
          <w:b/>
          <w:color w:val="00000A"/>
          <w:lang w:val="en-GB"/>
        </w:rPr>
        <w:t xml:space="preserve"> function</w:t>
      </w:r>
      <w:r w:rsidRPr="005B37E9">
        <w:rPr>
          <w:b/>
          <w:color w:val="00000A"/>
          <w:lang w:val="en-GB"/>
          <w:rPrChange w:id="7" w:author="Ainoa" w:date="2018-05-08T11:02:00Z">
            <w:rPr>
              <w:color w:val="00000A"/>
              <w:lang w:val="en-GB"/>
            </w:rPr>
          </w:rPrChange>
        </w:rPr>
        <w:t xml:space="preserve"> in the SCN</w:t>
      </w:r>
    </w:p>
    <w:p w14:paraId="5604E3AC" w14:textId="4593B672" w:rsidR="007B7B2E" w:rsidRDefault="00A11207" w:rsidP="0075491B">
      <w:pPr>
        <w:spacing w:after="0" w:line="480" w:lineRule="auto"/>
        <w:jc w:val="both"/>
        <w:rPr>
          <w:color w:val="00000A"/>
          <w:lang w:val="en-GB"/>
        </w:rPr>
      </w:pPr>
      <w:r>
        <w:rPr>
          <w:color w:val="00000A"/>
          <w:lang w:val="en-GB"/>
        </w:rPr>
        <w:t xml:space="preserve">Altogether, we propose a </w:t>
      </w:r>
      <w:r w:rsidR="007B7B2E">
        <w:rPr>
          <w:color w:val="00000A"/>
          <w:lang w:val="en-GB"/>
        </w:rPr>
        <w:t xml:space="preserve">model for the </w:t>
      </w:r>
      <w:r w:rsidR="00660E1D">
        <w:rPr>
          <w:color w:val="00000A"/>
          <w:lang w:val="en-GB"/>
        </w:rPr>
        <w:t xml:space="preserve">cell-specific </w:t>
      </w:r>
      <w:r w:rsidR="007B7B2E">
        <w:rPr>
          <w:color w:val="00000A"/>
          <w:lang w:val="en-GB"/>
        </w:rPr>
        <w:t xml:space="preserve">action </w:t>
      </w:r>
      <w:r w:rsidR="00271DBC">
        <w:rPr>
          <w:color w:val="00000A"/>
          <w:lang w:val="en-GB"/>
        </w:rPr>
        <w:t xml:space="preserve">of </w:t>
      </w:r>
      <w:r>
        <w:rPr>
          <w:color w:val="00000A"/>
          <w:lang w:val="en-GB"/>
        </w:rPr>
        <w:t>BRAVO</w:t>
      </w:r>
      <w:r w:rsidR="007B7B2E">
        <w:rPr>
          <w:color w:val="00000A"/>
          <w:lang w:val="en-GB"/>
        </w:rPr>
        <w:t xml:space="preserve"> and </w:t>
      </w:r>
      <w:r>
        <w:rPr>
          <w:color w:val="00000A"/>
          <w:lang w:val="en-GB"/>
        </w:rPr>
        <w:t xml:space="preserve">WOX5 </w:t>
      </w:r>
      <w:r w:rsidR="007B7B2E">
        <w:rPr>
          <w:color w:val="00000A"/>
          <w:lang w:val="en-GB"/>
        </w:rPr>
        <w:t xml:space="preserve">proteins in the </w:t>
      </w:r>
      <w:r w:rsidR="00674027">
        <w:rPr>
          <w:color w:val="00000A"/>
          <w:lang w:val="en-GB"/>
        </w:rPr>
        <w:t xml:space="preserve">SCN </w:t>
      </w:r>
      <w:r w:rsidR="007B7B2E">
        <w:rPr>
          <w:color w:val="00000A"/>
          <w:lang w:val="en-GB"/>
        </w:rPr>
        <w:t>to pilot</w:t>
      </w:r>
      <w:r>
        <w:rPr>
          <w:color w:val="00000A"/>
          <w:lang w:val="en-GB"/>
        </w:rPr>
        <w:t xml:space="preserve"> root survival </w:t>
      </w:r>
      <w:r w:rsidR="007B7B2E">
        <w:rPr>
          <w:color w:val="00000A"/>
          <w:lang w:val="en-GB"/>
        </w:rPr>
        <w:t xml:space="preserve">upon damage.  </w:t>
      </w:r>
    </w:p>
    <w:p w14:paraId="149F3107" w14:textId="1156592F" w:rsidR="0075491B" w:rsidRDefault="007B7B2E" w:rsidP="007B7B2E">
      <w:pPr>
        <w:spacing w:after="0" w:line="480" w:lineRule="auto"/>
        <w:jc w:val="both"/>
        <w:rPr>
          <w:color w:val="00000A"/>
          <w:lang w:val="en-GB"/>
        </w:rPr>
      </w:pPr>
      <w:r>
        <w:rPr>
          <w:color w:val="00000A"/>
          <w:lang w:val="en-GB"/>
        </w:rPr>
        <w:t xml:space="preserve">(I) </w:t>
      </w:r>
      <w:r w:rsidR="00FF3A98">
        <w:rPr>
          <w:color w:val="00000A"/>
          <w:lang w:val="en-GB"/>
        </w:rPr>
        <w:t>I</w:t>
      </w:r>
      <w:r w:rsidR="00660E1D">
        <w:rPr>
          <w:color w:val="00000A"/>
          <w:lang w:val="en-GB"/>
        </w:rPr>
        <w:t xml:space="preserve">n the QC, </w:t>
      </w:r>
      <w:r w:rsidR="00A11207" w:rsidRPr="00515820">
        <w:rPr>
          <w:color w:val="00000A"/>
          <w:lang w:val="en-GB"/>
        </w:rPr>
        <w:t>BRAVO</w:t>
      </w:r>
      <w:r w:rsidR="0055383E">
        <w:rPr>
          <w:color w:val="00000A"/>
          <w:lang w:val="en-GB"/>
        </w:rPr>
        <w:t xml:space="preserve"> and </w:t>
      </w:r>
      <w:r w:rsidR="00A11207">
        <w:rPr>
          <w:color w:val="00000A"/>
          <w:lang w:val="en-GB"/>
        </w:rPr>
        <w:t xml:space="preserve">WOX5 </w:t>
      </w:r>
      <w:r>
        <w:rPr>
          <w:color w:val="00000A"/>
          <w:lang w:val="en-GB"/>
        </w:rPr>
        <w:t>for</w:t>
      </w:r>
      <w:r w:rsidR="00A9415D">
        <w:rPr>
          <w:color w:val="00000A"/>
          <w:lang w:val="en-GB"/>
        </w:rPr>
        <w:t>m</w:t>
      </w:r>
      <w:r>
        <w:rPr>
          <w:color w:val="00000A"/>
          <w:lang w:val="en-GB"/>
        </w:rPr>
        <w:t xml:space="preserve"> a complex </w:t>
      </w:r>
      <w:r w:rsidR="00674027">
        <w:rPr>
          <w:color w:val="00000A"/>
          <w:lang w:val="en-GB"/>
        </w:rPr>
        <w:t>and act preserving</w:t>
      </w:r>
      <w:r w:rsidR="009A41B0">
        <w:rPr>
          <w:color w:val="00000A"/>
          <w:lang w:val="en-GB"/>
        </w:rPr>
        <w:t xml:space="preserve"> its </w:t>
      </w:r>
      <w:r w:rsidR="00A11207" w:rsidRPr="00515820">
        <w:rPr>
          <w:color w:val="00000A"/>
          <w:lang w:val="en-GB"/>
        </w:rPr>
        <w:t>quiescence.</w:t>
      </w:r>
      <w:r w:rsidR="00A11207" w:rsidRPr="00AF09DA">
        <w:rPr>
          <w:lang w:val="en-US"/>
        </w:rPr>
        <w:t xml:space="preserve"> </w:t>
      </w:r>
      <w:r w:rsidR="00A11207">
        <w:rPr>
          <w:color w:val="00000A"/>
          <w:lang w:val="en-GB"/>
        </w:rPr>
        <w:t xml:space="preserve">Our </w:t>
      </w:r>
      <w:r>
        <w:rPr>
          <w:color w:val="00000A"/>
          <w:lang w:val="en-GB"/>
        </w:rPr>
        <w:t xml:space="preserve">theoretical and experimental data </w:t>
      </w:r>
      <w:r w:rsidR="00A11207">
        <w:rPr>
          <w:color w:val="00000A"/>
          <w:lang w:val="en-GB"/>
        </w:rPr>
        <w:t>model</w:t>
      </w:r>
      <w:r w:rsidR="00A11207" w:rsidRPr="00A11207">
        <w:rPr>
          <w:color w:val="00000A"/>
          <w:lang w:val="en-GB"/>
        </w:rPr>
        <w:t xml:space="preserve"> suggests </w:t>
      </w:r>
      <w:r w:rsidR="00A11207">
        <w:rPr>
          <w:color w:val="00000A"/>
          <w:lang w:val="en-GB"/>
        </w:rPr>
        <w:t>a</w:t>
      </w:r>
      <w:r w:rsidR="00A11207" w:rsidRPr="00A11207">
        <w:rPr>
          <w:color w:val="00000A"/>
          <w:lang w:val="en-GB"/>
        </w:rPr>
        <w:t xml:space="preserve"> mutual transcriptional activation of BRAVO and WOX5 together with inactivation by BRAVO-WOX5 complex formation. At the same time, this inactivation of the protein by complex sequestration provides a simple framework into which understand the redundant roles</w:t>
      </w:r>
      <w:r w:rsidR="0055383E">
        <w:rPr>
          <w:color w:val="00000A"/>
          <w:lang w:val="en-GB"/>
        </w:rPr>
        <w:t xml:space="preserve"> that</w:t>
      </w:r>
      <w:r w:rsidR="00A11207" w:rsidRPr="00A11207">
        <w:rPr>
          <w:color w:val="00000A"/>
          <w:lang w:val="en-GB"/>
        </w:rPr>
        <w:t xml:space="preserve"> BRAVO and WOX5 have in QC division and root survival upon DNA damage. Assuming that the free proteins are the active ones, </w:t>
      </w:r>
      <w:r w:rsidR="005F1881">
        <w:rPr>
          <w:color w:val="00000A"/>
          <w:lang w:val="en-GB"/>
        </w:rPr>
        <w:t xml:space="preserve">the mathematical model predicts </w:t>
      </w:r>
      <w:r w:rsidR="00A11207" w:rsidRPr="00A11207">
        <w:rPr>
          <w:color w:val="00000A"/>
          <w:lang w:val="en-GB"/>
        </w:rPr>
        <w:t>their increase in the single mutants</w:t>
      </w:r>
      <w:r w:rsidR="00674027">
        <w:rPr>
          <w:color w:val="00000A"/>
          <w:lang w:val="en-GB"/>
        </w:rPr>
        <w:t>,</w:t>
      </w:r>
      <w:r w:rsidR="00A11207" w:rsidRPr="00A11207">
        <w:rPr>
          <w:color w:val="00000A"/>
          <w:lang w:val="en-GB"/>
        </w:rPr>
        <w:t xml:space="preserve"> </w:t>
      </w:r>
      <w:r w:rsidR="005F1881">
        <w:rPr>
          <w:color w:val="00000A"/>
          <w:lang w:val="en-GB"/>
        </w:rPr>
        <w:t xml:space="preserve">which therefore </w:t>
      </w:r>
      <w:r w:rsidR="00A11207" w:rsidRPr="00A11207">
        <w:rPr>
          <w:color w:val="00000A"/>
          <w:lang w:val="en-GB"/>
        </w:rPr>
        <w:t>can compensate the loss of the mutated one. In the double mutant</w:t>
      </w:r>
      <w:r>
        <w:rPr>
          <w:color w:val="00000A"/>
          <w:lang w:val="en-GB"/>
        </w:rPr>
        <w:t>s</w:t>
      </w:r>
      <w:r w:rsidR="00A11207" w:rsidRPr="00A11207">
        <w:rPr>
          <w:color w:val="00000A"/>
          <w:lang w:val="en-GB"/>
        </w:rPr>
        <w:t>, no compensation can occur for root survival nor repression of QC divisions</w:t>
      </w:r>
      <w:r w:rsidR="00A56C3B">
        <w:rPr>
          <w:color w:val="00000A"/>
          <w:lang w:val="en-GB"/>
        </w:rPr>
        <w:t>.</w:t>
      </w:r>
    </w:p>
    <w:p w14:paraId="3A289077" w14:textId="028D9649" w:rsidR="0000235C" w:rsidRDefault="007B7B2E" w:rsidP="00B40834">
      <w:pPr>
        <w:spacing w:after="0" w:line="480" w:lineRule="auto"/>
        <w:jc w:val="both"/>
        <w:rPr>
          <w:color w:val="00000A"/>
          <w:lang w:val="en-GB"/>
        </w:rPr>
      </w:pPr>
      <w:r>
        <w:rPr>
          <w:color w:val="00000A"/>
          <w:lang w:val="en-GB"/>
        </w:rPr>
        <w:t>(II) I</w:t>
      </w:r>
      <w:r w:rsidR="00A11207">
        <w:rPr>
          <w:color w:val="00000A"/>
          <w:lang w:val="en-GB"/>
        </w:rPr>
        <w:t xml:space="preserve">n the </w:t>
      </w:r>
      <w:r w:rsidR="009439E2">
        <w:rPr>
          <w:color w:val="00000A"/>
          <w:lang w:val="en-GB"/>
        </w:rPr>
        <w:t>SSC</w:t>
      </w:r>
      <w:r w:rsidR="00A11207" w:rsidRPr="006B4874">
        <w:rPr>
          <w:color w:val="00000A"/>
          <w:lang w:val="en-GB"/>
        </w:rPr>
        <w:t xml:space="preserve">, </w:t>
      </w:r>
      <w:r w:rsidR="00A11207" w:rsidRPr="0055383E">
        <w:rPr>
          <w:color w:val="00000A"/>
          <w:lang w:val="en-GB"/>
        </w:rPr>
        <w:t>BRAVO</w:t>
      </w:r>
      <w:r w:rsidR="00A11207" w:rsidRPr="006B4874">
        <w:rPr>
          <w:color w:val="00000A"/>
          <w:lang w:val="en-GB"/>
        </w:rPr>
        <w:t xml:space="preserve"> and not </w:t>
      </w:r>
      <w:r w:rsidR="00A11207" w:rsidRPr="0055383E">
        <w:rPr>
          <w:color w:val="00000A"/>
          <w:lang w:val="en-GB"/>
        </w:rPr>
        <w:t>WOX5</w:t>
      </w:r>
      <w:r w:rsidR="00A11207" w:rsidRPr="006B4874">
        <w:rPr>
          <w:color w:val="00000A"/>
          <w:lang w:val="en-GB"/>
        </w:rPr>
        <w:t xml:space="preserve"> are expressed</w:t>
      </w:r>
      <w:r w:rsidR="00A11207">
        <w:rPr>
          <w:color w:val="00000A"/>
          <w:lang w:val="en-GB"/>
        </w:rPr>
        <w:t xml:space="preserve"> in normal conditions. </w:t>
      </w:r>
      <w:r w:rsidR="00660E1D">
        <w:rPr>
          <w:color w:val="00000A"/>
          <w:lang w:val="en-GB"/>
        </w:rPr>
        <w:t>However, genotoxic stress triggers</w:t>
      </w:r>
      <w:r w:rsidR="0075491B" w:rsidRPr="0075491B">
        <w:rPr>
          <w:color w:val="00000A"/>
          <w:lang w:val="en-GB"/>
        </w:rPr>
        <w:t xml:space="preserve"> </w:t>
      </w:r>
      <w:r w:rsidR="00660E1D">
        <w:rPr>
          <w:color w:val="00000A"/>
          <w:lang w:val="en-GB"/>
        </w:rPr>
        <w:t>the deca</w:t>
      </w:r>
      <w:r w:rsidR="009439E2">
        <w:rPr>
          <w:color w:val="00000A"/>
          <w:lang w:val="en-GB"/>
        </w:rPr>
        <w:t>y</w:t>
      </w:r>
      <w:r w:rsidR="00660E1D">
        <w:rPr>
          <w:color w:val="00000A"/>
          <w:lang w:val="en-GB"/>
        </w:rPr>
        <w:t xml:space="preserve"> of </w:t>
      </w:r>
      <w:r w:rsidR="00660E1D" w:rsidRPr="0055383E">
        <w:rPr>
          <w:color w:val="00000A"/>
          <w:lang w:val="en-GB"/>
        </w:rPr>
        <w:t>BRAVO</w:t>
      </w:r>
      <w:r w:rsidR="00660E1D" w:rsidRPr="0075491B">
        <w:rPr>
          <w:color w:val="00000A"/>
          <w:lang w:val="en-GB"/>
        </w:rPr>
        <w:t xml:space="preserve"> </w:t>
      </w:r>
      <w:r w:rsidR="00660E1D">
        <w:rPr>
          <w:color w:val="00000A"/>
          <w:lang w:val="en-GB"/>
        </w:rPr>
        <w:t xml:space="preserve">levels </w:t>
      </w:r>
      <w:r w:rsidR="00660E1D" w:rsidRPr="0075491B">
        <w:rPr>
          <w:color w:val="00000A"/>
          <w:lang w:val="en-GB"/>
        </w:rPr>
        <w:t xml:space="preserve">in the QC and </w:t>
      </w:r>
      <w:r w:rsidR="00674027">
        <w:rPr>
          <w:color w:val="00000A"/>
          <w:lang w:val="en-GB"/>
        </w:rPr>
        <w:t>SSC</w:t>
      </w:r>
      <w:r w:rsidR="00660E1D" w:rsidRPr="0075491B">
        <w:rPr>
          <w:color w:val="00000A"/>
          <w:lang w:val="en-GB"/>
        </w:rPr>
        <w:t xml:space="preserve">, and </w:t>
      </w:r>
      <w:r w:rsidR="00660E1D">
        <w:rPr>
          <w:color w:val="00000A"/>
          <w:lang w:val="en-GB"/>
        </w:rPr>
        <w:t xml:space="preserve">the increase of </w:t>
      </w:r>
      <w:r w:rsidR="00660E1D" w:rsidRPr="0055383E">
        <w:rPr>
          <w:color w:val="00000A"/>
          <w:lang w:val="en-GB"/>
        </w:rPr>
        <w:t>WOX</w:t>
      </w:r>
      <w:r w:rsidR="00660E1D" w:rsidRPr="00AF09DA">
        <w:rPr>
          <w:i/>
          <w:color w:val="00000A"/>
          <w:lang w:val="en-GB"/>
        </w:rPr>
        <w:t>5</w:t>
      </w:r>
      <w:r w:rsidR="00660E1D" w:rsidRPr="0075491B">
        <w:rPr>
          <w:color w:val="00000A"/>
          <w:lang w:val="en-GB"/>
        </w:rPr>
        <w:t xml:space="preserve"> </w:t>
      </w:r>
      <w:r w:rsidR="00660E1D">
        <w:rPr>
          <w:color w:val="00000A"/>
          <w:lang w:val="en-GB"/>
        </w:rPr>
        <w:t>towards the</w:t>
      </w:r>
      <w:r w:rsidR="00660E1D" w:rsidRPr="0075491B">
        <w:rPr>
          <w:color w:val="00000A"/>
          <w:lang w:val="en-GB"/>
        </w:rPr>
        <w:t xml:space="preserve"> </w:t>
      </w:r>
      <w:proofErr w:type="spellStart"/>
      <w:r w:rsidR="00660E1D" w:rsidRPr="0075491B">
        <w:rPr>
          <w:color w:val="00000A"/>
          <w:lang w:val="en-GB"/>
        </w:rPr>
        <w:t>provascular</w:t>
      </w:r>
      <w:proofErr w:type="spellEnd"/>
      <w:r w:rsidR="00660E1D" w:rsidRPr="0075491B">
        <w:rPr>
          <w:color w:val="00000A"/>
          <w:lang w:val="en-GB"/>
        </w:rPr>
        <w:t xml:space="preserve"> cells</w:t>
      </w:r>
      <w:r w:rsidR="00A56C3B">
        <w:rPr>
          <w:color w:val="00000A"/>
          <w:lang w:val="en-GB"/>
        </w:rPr>
        <w:t xml:space="preserve"> (Fig</w:t>
      </w:r>
      <w:r w:rsidR="005C3E84">
        <w:rPr>
          <w:color w:val="00000A"/>
          <w:lang w:val="en-GB"/>
        </w:rPr>
        <w:t>ure</w:t>
      </w:r>
      <w:r w:rsidR="00A56C3B">
        <w:rPr>
          <w:color w:val="00000A"/>
          <w:lang w:val="en-GB"/>
        </w:rPr>
        <w:t xml:space="preserve"> S4)</w:t>
      </w:r>
      <w:r w:rsidR="00660E1D" w:rsidRPr="0075491B">
        <w:rPr>
          <w:color w:val="00000A"/>
          <w:lang w:val="en-GB"/>
        </w:rPr>
        <w:t>.</w:t>
      </w:r>
      <w:r w:rsidR="0075491B" w:rsidRPr="0075491B">
        <w:rPr>
          <w:color w:val="00000A"/>
          <w:lang w:val="en-GB"/>
        </w:rPr>
        <w:t xml:space="preserve"> </w:t>
      </w:r>
      <w:r w:rsidR="001C091D">
        <w:rPr>
          <w:color w:val="00000A"/>
          <w:lang w:val="en-GB"/>
        </w:rPr>
        <w:t xml:space="preserve">After 72 hours </w:t>
      </w:r>
      <w:r w:rsidR="002401F6">
        <w:rPr>
          <w:color w:val="00000A"/>
          <w:lang w:val="en-GB"/>
        </w:rPr>
        <w:t xml:space="preserve">of </w:t>
      </w:r>
      <w:r w:rsidR="001C091D">
        <w:rPr>
          <w:color w:val="00000A"/>
          <w:lang w:val="en-GB"/>
        </w:rPr>
        <w:t>recovery, BRAVO expression is recovered and WOX5 is restricted to the QC again</w:t>
      </w:r>
      <w:r w:rsidR="00A56C3B">
        <w:rPr>
          <w:color w:val="00000A"/>
          <w:lang w:val="en-GB"/>
        </w:rPr>
        <w:t xml:space="preserve"> (Fig</w:t>
      </w:r>
      <w:r w:rsidR="005C3E84">
        <w:rPr>
          <w:color w:val="00000A"/>
          <w:lang w:val="en-GB"/>
        </w:rPr>
        <w:t>ure</w:t>
      </w:r>
      <w:r w:rsidR="00A56C3B">
        <w:rPr>
          <w:color w:val="00000A"/>
          <w:lang w:val="en-GB"/>
        </w:rPr>
        <w:t xml:space="preserve"> S4)</w:t>
      </w:r>
      <w:r w:rsidR="001C091D">
        <w:rPr>
          <w:color w:val="00000A"/>
          <w:lang w:val="en-GB"/>
        </w:rPr>
        <w:t xml:space="preserve">. These results </w:t>
      </w:r>
      <w:r w:rsidR="00E62FFF">
        <w:rPr>
          <w:color w:val="00000A"/>
          <w:lang w:val="en-GB"/>
        </w:rPr>
        <w:t xml:space="preserve">suggest </w:t>
      </w:r>
      <w:r w:rsidR="001C091D">
        <w:rPr>
          <w:color w:val="00000A"/>
          <w:lang w:val="en-GB"/>
        </w:rPr>
        <w:t>that</w:t>
      </w:r>
      <w:r w:rsidR="0007116A">
        <w:rPr>
          <w:color w:val="00000A"/>
          <w:lang w:val="en-GB"/>
        </w:rPr>
        <w:t>,</w:t>
      </w:r>
      <w:r w:rsidR="001C091D">
        <w:rPr>
          <w:color w:val="00000A"/>
          <w:lang w:val="en-GB"/>
        </w:rPr>
        <w:t xml:space="preserve"> </w:t>
      </w:r>
      <w:r w:rsidR="00A56C3B">
        <w:rPr>
          <w:color w:val="00000A"/>
          <w:lang w:val="en-GB"/>
        </w:rPr>
        <w:t xml:space="preserve">upon </w:t>
      </w:r>
      <w:r w:rsidR="00F07202">
        <w:rPr>
          <w:color w:val="00000A"/>
          <w:lang w:val="en-GB"/>
        </w:rPr>
        <w:t xml:space="preserve">genotoxic </w:t>
      </w:r>
      <w:r w:rsidR="00A56C3B">
        <w:rPr>
          <w:color w:val="00000A"/>
          <w:lang w:val="en-GB"/>
        </w:rPr>
        <w:t>stress</w:t>
      </w:r>
      <w:r w:rsidR="0007116A">
        <w:rPr>
          <w:color w:val="00000A"/>
          <w:lang w:val="en-GB"/>
        </w:rPr>
        <w:t>,</w:t>
      </w:r>
      <w:r w:rsidR="00A56C3B">
        <w:rPr>
          <w:color w:val="00000A"/>
          <w:lang w:val="en-GB"/>
        </w:rPr>
        <w:t xml:space="preserve"> </w:t>
      </w:r>
      <w:r w:rsidR="00F07202">
        <w:rPr>
          <w:color w:val="00000A"/>
          <w:lang w:val="en-GB"/>
        </w:rPr>
        <w:t xml:space="preserve">BRAVO </w:t>
      </w:r>
      <w:r w:rsidR="00F17B05">
        <w:rPr>
          <w:color w:val="00000A"/>
          <w:lang w:val="en-GB"/>
        </w:rPr>
        <w:t xml:space="preserve">expression </w:t>
      </w:r>
      <w:r w:rsidR="00F07202">
        <w:rPr>
          <w:color w:val="00000A"/>
          <w:lang w:val="en-GB"/>
        </w:rPr>
        <w:t xml:space="preserve">decreases </w:t>
      </w:r>
      <w:r w:rsidR="00F07202">
        <w:rPr>
          <w:color w:val="00000A"/>
          <w:lang w:val="en-GB"/>
        </w:rPr>
        <w:lastRenderedPageBreak/>
        <w:t xml:space="preserve">in the QC and </w:t>
      </w:r>
      <w:r w:rsidR="0007116A">
        <w:rPr>
          <w:color w:val="00000A"/>
          <w:lang w:val="en-GB"/>
        </w:rPr>
        <w:t xml:space="preserve">WOX5 shifts to the </w:t>
      </w:r>
      <w:r w:rsidR="00F07202">
        <w:rPr>
          <w:color w:val="00000A"/>
          <w:lang w:val="en-GB"/>
        </w:rPr>
        <w:t xml:space="preserve">damaged </w:t>
      </w:r>
      <w:r w:rsidR="0007116A">
        <w:rPr>
          <w:color w:val="00000A"/>
          <w:lang w:val="en-GB"/>
        </w:rPr>
        <w:t>vascular cells to</w:t>
      </w:r>
      <w:r w:rsidR="00F07202">
        <w:rPr>
          <w:color w:val="00000A"/>
          <w:lang w:val="en-GB"/>
        </w:rPr>
        <w:t xml:space="preserve"> renew them. In addition, the regulation of both genes seems to be essential as the lack of both genes resulted in a lower percentage of root survival (Fig</w:t>
      </w:r>
      <w:r w:rsidR="005C3E84">
        <w:rPr>
          <w:color w:val="00000A"/>
          <w:lang w:val="en-GB"/>
        </w:rPr>
        <w:t>ure</w:t>
      </w:r>
      <w:r w:rsidR="00F07202">
        <w:rPr>
          <w:color w:val="00000A"/>
          <w:lang w:val="en-GB"/>
        </w:rPr>
        <w:t xml:space="preserve"> 3P)</w:t>
      </w:r>
      <w:r w:rsidR="002509F6">
        <w:rPr>
          <w:color w:val="00000A"/>
          <w:lang w:val="en-GB"/>
        </w:rPr>
        <w:t xml:space="preserve">. </w:t>
      </w:r>
      <w:r w:rsidR="001C091D">
        <w:rPr>
          <w:color w:val="00000A"/>
          <w:lang w:val="en-GB"/>
        </w:rPr>
        <w:t xml:space="preserve">The decrease in BRAVO expression and the migration of WOX5 to the </w:t>
      </w:r>
      <w:proofErr w:type="spellStart"/>
      <w:r w:rsidR="001C091D">
        <w:rPr>
          <w:color w:val="00000A"/>
          <w:lang w:val="en-GB"/>
        </w:rPr>
        <w:t>provascular</w:t>
      </w:r>
      <w:proofErr w:type="spellEnd"/>
      <w:r w:rsidR="001C091D">
        <w:rPr>
          <w:color w:val="00000A"/>
          <w:lang w:val="en-GB"/>
        </w:rPr>
        <w:t xml:space="preserve"> cells is similar than </w:t>
      </w:r>
      <w:r w:rsidR="00FD51F4">
        <w:rPr>
          <w:color w:val="00000A"/>
          <w:lang w:val="en-GB"/>
        </w:rPr>
        <w:t>in</w:t>
      </w:r>
      <w:r w:rsidR="009B1740">
        <w:rPr>
          <w:color w:val="00000A"/>
          <w:lang w:val="en-GB"/>
        </w:rPr>
        <w:t xml:space="preserve"> </w:t>
      </w:r>
      <w:r w:rsidR="001C091D">
        <w:rPr>
          <w:color w:val="00000A"/>
          <w:lang w:val="en-GB"/>
        </w:rPr>
        <w:t>BL</w:t>
      </w:r>
      <w:r w:rsidR="009B1740">
        <w:rPr>
          <w:color w:val="00000A"/>
          <w:lang w:val="en-GB"/>
        </w:rPr>
        <w:t xml:space="preserve"> treatment</w:t>
      </w:r>
      <w:r w:rsidR="001C091D">
        <w:rPr>
          <w:color w:val="00000A"/>
          <w:lang w:val="en-GB"/>
        </w:rPr>
        <w:t xml:space="preserve"> (</w:t>
      </w:r>
      <w:r w:rsidR="0044269C">
        <w:rPr>
          <w:color w:val="00000A"/>
          <w:lang w:val="en-GB"/>
        </w:rPr>
        <w:t>Fig</w:t>
      </w:r>
      <w:r w:rsidR="005C3E84">
        <w:rPr>
          <w:color w:val="00000A"/>
          <w:lang w:val="en-GB"/>
        </w:rPr>
        <w:t>ure</w:t>
      </w:r>
      <w:r w:rsidR="0044269C">
        <w:rPr>
          <w:color w:val="00000A"/>
          <w:lang w:val="en-GB"/>
        </w:rPr>
        <w:t xml:space="preserve"> S1,</w:t>
      </w:r>
      <w:r w:rsidR="00674027">
        <w:rPr>
          <w:color w:val="00000A"/>
          <w:lang w:val="en-GB"/>
        </w:rPr>
        <w:t xml:space="preserve"> </w:t>
      </w:r>
      <w:r w:rsidR="00BA0263">
        <w:rPr>
          <w:color w:val="00000A"/>
          <w:lang w:val="en-GB"/>
        </w:rPr>
        <w:fldChar w:fldCharType="begin">
          <w:fldData xml:space="preserve">PEVuZE5vdGU+PENpdGU+PEF1dGhvcj5WaWxhcnJhc2EtQmxhc2k8L0F1dGhvcj48WWVhcj4yMDE0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</w:fldData>
        </w:fldChar>
      </w:r>
      <w:r w:rsidR="00941B44">
        <w:rPr>
          <w:color w:val="00000A"/>
          <w:lang w:val="en-GB"/>
        </w:rPr>
        <w:instrText xml:space="preserve"> ADDIN EN.CITE </w:instrText>
      </w:r>
      <w:r w:rsidR="00941B44">
        <w:rPr>
          <w:color w:val="00000A"/>
          <w:lang w:val="en-GB"/>
        </w:rPr>
        <w:fldChar w:fldCharType="begin">
          <w:fldData xml:space="preserve">PEVuZE5vdGU+PENpdGU+PEF1dGhvcj5WaWxhcnJhc2EtQmxhc2k8L0F1dGhvcj48WWVhcj4yMDE0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</w:fldData>
        </w:fldChar>
      </w:r>
      <w:r w:rsidR="00941B44">
        <w:rPr>
          <w:color w:val="00000A"/>
          <w:lang w:val="en-GB"/>
        </w:rPr>
        <w:instrText xml:space="preserve"> ADDIN EN.CITE.DATA </w:instrText>
      </w:r>
      <w:r w:rsidR="00941B44">
        <w:rPr>
          <w:color w:val="00000A"/>
          <w:lang w:val="en-GB"/>
        </w:rPr>
      </w:r>
      <w:r w:rsidR="00941B44">
        <w:rPr>
          <w:color w:val="00000A"/>
          <w:lang w:val="en-GB"/>
        </w:rPr>
        <w:fldChar w:fldCharType="end"/>
      </w:r>
      <w:r w:rsidR="00BA0263">
        <w:rPr>
          <w:color w:val="00000A"/>
          <w:lang w:val="en-GB"/>
        </w:rPr>
      </w:r>
      <w:r w:rsidR="00BA0263">
        <w:rPr>
          <w:color w:val="00000A"/>
          <w:lang w:val="en-GB"/>
        </w:rPr>
        <w:fldChar w:fldCharType="separate"/>
      </w:r>
      <w:r w:rsidR="00BA0263">
        <w:rPr>
          <w:noProof/>
          <w:color w:val="00000A"/>
          <w:lang w:val="en-GB"/>
        </w:rPr>
        <w:t>[5, 12]</w:t>
      </w:r>
      <w:r w:rsidR="00BA0263">
        <w:rPr>
          <w:color w:val="00000A"/>
          <w:lang w:val="en-GB"/>
        </w:rPr>
        <w:fldChar w:fldCharType="end"/>
      </w:r>
      <w:r w:rsidR="00674027">
        <w:rPr>
          <w:color w:val="00000A"/>
          <w:lang w:val="en-GB"/>
        </w:rPr>
        <w:t>)</w:t>
      </w:r>
      <w:r w:rsidR="001C091D">
        <w:rPr>
          <w:color w:val="00000A"/>
          <w:lang w:val="en-GB"/>
        </w:rPr>
        <w:t xml:space="preserve">. Moreover, we </w:t>
      </w:r>
      <w:r w:rsidR="0055383E">
        <w:rPr>
          <w:color w:val="00000A"/>
          <w:lang w:val="en-GB"/>
        </w:rPr>
        <w:t xml:space="preserve">unveil </w:t>
      </w:r>
      <w:r w:rsidR="001C091D">
        <w:rPr>
          <w:color w:val="00000A"/>
          <w:lang w:val="en-GB"/>
        </w:rPr>
        <w:t xml:space="preserve">that </w:t>
      </w:r>
      <w:proofErr w:type="spellStart"/>
      <w:r w:rsidR="001C091D">
        <w:rPr>
          <w:color w:val="00000A"/>
          <w:lang w:val="en-GB"/>
        </w:rPr>
        <w:t>bleomycin</w:t>
      </w:r>
      <w:proofErr w:type="spellEnd"/>
      <w:r w:rsidR="001C091D">
        <w:rPr>
          <w:color w:val="00000A"/>
          <w:lang w:val="en-GB"/>
        </w:rPr>
        <w:t xml:space="preserve"> treatment increases BR biosynthesis</w:t>
      </w:r>
      <w:r w:rsidR="005B0A68">
        <w:rPr>
          <w:color w:val="00000A"/>
          <w:lang w:val="en-GB"/>
        </w:rPr>
        <w:t xml:space="preserve"> by increasing </w:t>
      </w:r>
      <w:commentRangeStart w:id="8"/>
      <w:r w:rsidR="005B0A68">
        <w:rPr>
          <w:color w:val="00000A"/>
          <w:lang w:val="en-GB"/>
        </w:rPr>
        <w:t>CPD</w:t>
      </w:r>
      <w:ins w:id="9" w:author="Isabel Betegon" w:date="2018-05-11T17:51:00Z">
        <w:r w:rsidR="00FD51F4">
          <w:rPr>
            <w:color w:val="00000A"/>
            <w:lang w:val="en-GB"/>
          </w:rPr>
          <w:t xml:space="preserve"> (</w:t>
        </w:r>
        <w:r w:rsidR="00FD51F4" w:rsidRPr="00FD51F4">
          <w:rPr>
            <w:color w:val="00000A"/>
            <w:lang w:val="en-GB"/>
          </w:rPr>
          <w:t>CONSTITUTIVE PHOTOMORPHOGENESIS AND DWARFISM</w:t>
        </w:r>
        <w:r w:rsidR="00FD51F4">
          <w:rPr>
            <w:color w:val="00000A"/>
            <w:lang w:val="en-GB"/>
          </w:rPr>
          <w:t>)</w:t>
        </w:r>
      </w:ins>
      <w:r w:rsidR="005B0A68">
        <w:rPr>
          <w:color w:val="00000A"/>
          <w:lang w:val="en-GB"/>
        </w:rPr>
        <w:t xml:space="preserve"> levels</w:t>
      </w:r>
      <w:r w:rsidR="001C091D">
        <w:rPr>
          <w:color w:val="00000A"/>
          <w:lang w:val="en-GB"/>
        </w:rPr>
        <w:t xml:space="preserve"> </w:t>
      </w:r>
      <w:commentRangeEnd w:id="8"/>
      <w:r w:rsidR="009B1740">
        <w:rPr>
          <w:rStyle w:val="Refdecomentario"/>
        </w:rPr>
        <w:commentReference w:id="8"/>
      </w:r>
      <w:r w:rsidR="001C091D">
        <w:rPr>
          <w:color w:val="00000A"/>
          <w:lang w:val="en-GB"/>
        </w:rPr>
        <w:t>(Fig</w:t>
      </w:r>
      <w:r w:rsidR="005C3E84">
        <w:rPr>
          <w:color w:val="00000A"/>
          <w:lang w:val="en-GB"/>
        </w:rPr>
        <w:t>ure</w:t>
      </w:r>
      <w:r w:rsidR="004931C8">
        <w:rPr>
          <w:color w:val="00000A"/>
          <w:lang w:val="en-GB"/>
        </w:rPr>
        <w:t xml:space="preserve"> S4</w:t>
      </w:r>
      <w:r w:rsidR="0055383E">
        <w:rPr>
          <w:color w:val="00000A"/>
          <w:lang w:val="en-GB"/>
        </w:rPr>
        <w:t>A</w:t>
      </w:r>
      <w:r w:rsidR="001C091D">
        <w:rPr>
          <w:color w:val="00000A"/>
          <w:lang w:val="en-GB"/>
        </w:rPr>
        <w:t>)</w:t>
      </w:r>
      <w:r w:rsidR="00F12FAA">
        <w:rPr>
          <w:color w:val="00000A"/>
          <w:lang w:val="en-GB"/>
        </w:rPr>
        <w:t xml:space="preserve">, thus suggesting that this </w:t>
      </w:r>
      <w:r w:rsidR="00F12FAA" w:rsidRPr="00E937F4">
        <w:rPr>
          <w:color w:val="00000A"/>
          <w:lang w:val="en-GB"/>
        </w:rPr>
        <w:t xml:space="preserve">BRAVO and WOX5 regulation is due to </w:t>
      </w:r>
      <w:r w:rsidR="0075491B" w:rsidRPr="00E937F4">
        <w:rPr>
          <w:color w:val="00000A"/>
          <w:lang w:val="en-GB"/>
        </w:rPr>
        <w:t xml:space="preserve">a previously unreported </w:t>
      </w:r>
      <w:r w:rsidR="00F12FAA" w:rsidRPr="00E937F4">
        <w:rPr>
          <w:color w:val="00000A"/>
          <w:lang w:val="en-GB"/>
        </w:rPr>
        <w:t xml:space="preserve">activation of BR </w:t>
      </w:r>
      <w:proofErr w:type="spellStart"/>
      <w:r w:rsidR="00F12FAA" w:rsidRPr="00E937F4">
        <w:rPr>
          <w:color w:val="00000A"/>
          <w:lang w:val="en-GB"/>
        </w:rPr>
        <w:t>signaling</w:t>
      </w:r>
      <w:proofErr w:type="spellEnd"/>
      <w:r w:rsidR="00F12FAA" w:rsidRPr="00E937F4">
        <w:rPr>
          <w:color w:val="00000A"/>
          <w:lang w:val="en-GB"/>
        </w:rPr>
        <w:t xml:space="preserve"> upon DNA damage.</w:t>
      </w:r>
      <w:r w:rsidR="00F12FAA">
        <w:rPr>
          <w:color w:val="00000A"/>
          <w:lang w:val="en-GB"/>
        </w:rPr>
        <w:t xml:space="preserve"> </w:t>
      </w:r>
      <w:r w:rsidR="0055383E">
        <w:rPr>
          <w:color w:val="00000A"/>
          <w:lang w:val="en-GB"/>
        </w:rPr>
        <w:t>These results are i</w:t>
      </w:r>
      <w:r w:rsidR="00B219D0">
        <w:rPr>
          <w:color w:val="00000A"/>
          <w:lang w:val="en-GB"/>
        </w:rPr>
        <w:t>n agreement with the fact that a paracrine steroid signal from the damaged stem cells to the QC in order to divide it</w:t>
      </w:r>
      <w:r w:rsidR="005B37E9">
        <w:rPr>
          <w:color w:val="00000A"/>
          <w:lang w:val="en-GB"/>
        </w:rPr>
        <w:t xml:space="preserve"> </w:t>
      </w:r>
      <w:r w:rsidR="00BA0263">
        <w:rPr>
          <w:color w:val="00000A"/>
          <w:lang w:val="en-GB"/>
        </w:rPr>
        <w:fldChar w:fldCharType="begin"/>
      </w:r>
      <w:r w:rsidR="00941B44">
        <w:rPr>
          <w:color w:val="00000A"/>
          <w:lang w:val="en-GB"/>
        </w:rPr>
        <w:instrText xml:space="preserve"> ADDIN EN.CITE &lt;EndNote&gt;&lt;Cite&gt;&lt;Author&gt;Lozano-Elena&lt;/Author&gt;&lt;Year&gt;2018&lt;/Year&gt;&lt;RecNum&gt;290&lt;/RecNum&gt;&lt;DisplayText&gt;[3]&lt;/DisplayText&gt;&lt;record&gt;&lt;rec-number&gt;290&lt;/rec-number&gt;&lt;foreign-keys&gt;&lt;key app="EN" db-id="sts59xarpezexledev4xspt7fwvasefpesav" timestamp="1520527975"&gt;290&lt;/key&gt;&lt;/foreign-keys&gt;&lt;ref-type name="Journal Article"&gt;17&lt;/ref-type&gt;&lt;contributors&gt;&lt;authors&gt;&lt;author&gt;Lozano-Elena, F.&lt;/author&gt;&lt;author&gt;Planas-Riverola, A.&lt;/author&gt;&lt;author&gt;Vilarrasa-Blasi, J.&lt;/author&gt;&lt;author&gt;Schwab, R.&lt;/author&gt;&lt;author&gt;Cano-Delgado, A. I.&lt;/author&gt;&lt;/authors&gt;&lt;/contributors&gt;&lt;auth-address&gt;Department of Molecular Genetics, Centre for Research in Agricultural Genomics (CRAG) CSIC-IRTA-UAB-UB, Barcelona E-08193, Spain.&amp;#xD;Cold Spring Harbor Laboratory, 1 Bungtown Road, Cold Spring Harbor, NY 11724, USA.&amp;#xD;Department of Molecular Genetics, Centre for Research in Agricultural Genomics (CRAG) CSIC-IRTA-UAB-UB, Barcelona E-08193, Spain ana.cano@cragenomica.es.&lt;/auth-address&gt;&lt;titles&gt;&lt;title&gt;Paracrine brassinosteroid signaling at the stem cell niche controls cellular regeneration&lt;/title&gt;&lt;secondary-title&gt;J Cell Sci&lt;/secondary-title&gt;&lt;alt-title&gt;Journal of cell science&lt;/alt-title&gt;&lt;/titles&gt;&lt;periodical&gt;&lt;full-title&gt;J Cell Sci&lt;/full-title&gt;&lt;/periodical&gt;&lt;volume&gt;131&lt;/volume&gt;&lt;number&gt;2&lt;/number&gt;&lt;edition&gt;2017/12/16&lt;/edition&gt;&lt;keywords&gt;&lt;keyword&gt;Brassinosteroid&lt;/keyword&gt;&lt;keyword&gt;Cell division&lt;/keyword&gt;&lt;keyword&gt;DNA damage&lt;/keyword&gt;&lt;keyword&gt;Paracrine&lt;/keyword&gt;&lt;keyword&gt;Quiescent center&lt;/keyword&gt;&lt;keyword&gt;Stem cell&lt;/keyword&gt;&lt;/keywords&gt;&lt;dates&gt;&lt;year&gt;2018&lt;/year&gt;&lt;pub-dates&gt;&lt;date&gt;Jan 29&lt;/date&gt;&lt;/pub-dates&gt;&lt;/dates&gt;&lt;isbn&gt;0021-9533&lt;/isbn&gt;&lt;accession-num&gt;29242230&lt;/accession-num&gt;&lt;urls&gt;&lt;related-urls&gt;&lt;url&gt;http://jcs.biologists.org/content/joces/131/2/jcs204065.full.pdf&lt;/url&gt;&lt;/related-urls&gt;&lt;/urls&gt;&lt;custom2&gt;PMC5818034&lt;/custom2&gt;&lt;electronic-resource-num&gt;10.1242/jcs.204065&lt;/electronic-resource-num&gt;&lt;remote-database-provider&gt;NLM&lt;/remote-database-provider&gt;&lt;language&gt;eng&lt;/language&gt;&lt;/record&gt;&lt;/Cite&gt;&lt;/EndNote&gt;</w:instrText>
      </w:r>
      <w:r w:rsidR="00BA0263">
        <w:rPr>
          <w:color w:val="00000A"/>
          <w:lang w:val="en-GB"/>
        </w:rPr>
        <w:fldChar w:fldCharType="separate"/>
      </w:r>
      <w:r w:rsidR="00BA0263">
        <w:rPr>
          <w:noProof/>
          <w:color w:val="00000A"/>
          <w:lang w:val="en-GB"/>
        </w:rPr>
        <w:t>[3]</w:t>
      </w:r>
      <w:r w:rsidR="00BA0263">
        <w:rPr>
          <w:color w:val="00000A"/>
          <w:lang w:val="en-GB"/>
        </w:rPr>
        <w:fldChar w:fldCharType="end"/>
      </w:r>
      <w:r w:rsidR="00B219D0">
        <w:rPr>
          <w:color w:val="00000A"/>
          <w:lang w:val="en-GB"/>
        </w:rPr>
        <w:t xml:space="preserve">.  </w:t>
      </w:r>
    </w:p>
    <w:p w14:paraId="0855CF7F" w14:textId="3E222546" w:rsidR="00E871F4" w:rsidRDefault="009B1740" w:rsidP="00E871F4">
      <w:pPr>
        <w:spacing w:after="0" w:line="480" w:lineRule="auto"/>
        <w:jc w:val="both"/>
        <w:rPr>
          <w:color w:val="00000A"/>
          <w:lang w:val="en-GB"/>
        </w:rPr>
      </w:pPr>
      <w:r>
        <w:rPr>
          <w:color w:val="00000A"/>
          <w:lang w:val="en-GB"/>
        </w:rPr>
        <w:t>Moreover, u</w:t>
      </w:r>
      <w:r w:rsidR="00F17B05">
        <w:rPr>
          <w:color w:val="00000A"/>
          <w:lang w:val="en-GB"/>
        </w:rPr>
        <w:t xml:space="preserve">pon BL treatment, the expression of WOX5 </w:t>
      </w:r>
      <w:r>
        <w:rPr>
          <w:color w:val="00000A"/>
          <w:lang w:val="en-GB"/>
        </w:rPr>
        <w:t>expands</w:t>
      </w:r>
      <w:r w:rsidR="00F17B05">
        <w:rPr>
          <w:color w:val="00000A"/>
          <w:lang w:val="en-GB"/>
        </w:rPr>
        <w:t xml:space="preserve"> to the </w:t>
      </w:r>
      <w:r w:rsidR="00674027">
        <w:rPr>
          <w:color w:val="00000A"/>
          <w:lang w:val="en-GB"/>
        </w:rPr>
        <w:t>SSC</w:t>
      </w:r>
      <w:r w:rsidR="00F17B05">
        <w:rPr>
          <w:color w:val="00000A"/>
          <w:lang w:val="en-GB"/>
        </w:rPr>
        <w:t xml:space="preserve">, so we asked </w:t>
      </w:r>
      <w:r>
        <w:rPr>
          <w:color w:val="00000A"/>
          <w:lang w:val="en-GB"/>
        </w:rPr>
        <w:t xml:space="preserve">whether </w:t>
      </w:r>
      <w:r w:rsidR="00F17B05">
        <w:rPr>
          <w:color w:val="00000A"/>
          <w:lang w:val="en-GB"/>
        </w:rPr>
        <w:t xml:space="preserve">this observation has an impact in the development of the vascular tissues. The analysis of the xylem of </w:t>
      </w:r>
      <w:r w:rsidR="00F17B05" w:rsidRPr="00EA55FD">
        <w:rPr>
          <w:i/>
          <w:color w:val="00000A"/>
          <w:lang w:val="en-GB"/>
        </w:rPr>
        <w:t>bravo</w:t>
      </w:r>
      <w:r w:rsidR="00F17B05">
        <w:rPr>
          <w:color w:val="00000A"/>
          <w:lang w:val="en-GB"/>
        </w:rPr>
        <w:t xml:space="preserve"> and </w:t>
      </w:r>
      <w:r w:rsidR="00F17B05" w:rsidRPr="00EA55FD">
        <w:rPr>
          <w:i/>
          <w:color w:val="00000A"/>
          <w:lang w:val="en-GB"/>
        </w:rPr>
        <w:t>wox5</w:t>
      </w:r>
      <w:r w:rsidR="00F17B05">
        <w:rPr>
          <w:color w:val="00000A"/>
          <w:lang w:val="en-GB"/>
        </w:rPr>
        <w:t xml:space="preserve"> single and double </w:t>
      </w:r>
      <w:proofErr w:type="gramStart"/>
      <w:r w:rsidR="00F17B05">
        <w:rPr>
          <w:color w:val="00000A"/>
          <w:lang w:val="en-GB"/>
        </w:rPr>
        <w:t>mutants</w:t>
      </w:r>
      <w:proofErr w:type="gramEnd"/>
      <w:r w:rsidR="00F17B05">
        <w:rPr>
          <w:color w:val="00000A"/>
          <w:lang w:val="en-GB"/>
        </w:rPr>
        <w:t xml:space="preserve"> points to a negative role of WOX5 in xylem differentiation, this repression is occurring when WOX5 expression is shifted to the vascular initial cells (in the knockout mutants after BL treatment</w:t>
      </w:r>
      <w:r w:rsidR="0055383E">
        <w:rPr>
          <w:color w:val="00000A"/>
          <w:lang w:val="en-GB"/>
        </w:rPr>
        <w:t>)</w:t>
      </w:r>
      <w:r w:rsidR="00F17B05">
        <w:rPr>
          <w:color w:val="00000A"/>
          <w:lang w:val="en-GB"/>
        </w:rPr>
        <w:t xml:space="preserve"> </w:t>
      </w:r>
      <w:r w:rsidR="00674027">
        <w:rPr>
          <w:color w:val="00000A"/>
          <w:lang w:val="en-GB"/>
        </w:rPr>
        <w:t>(</w:t>
      </w:r>
      <w:r w:rsidR="00F17B05">
        <w:rPr>
          <w:color w:val="00000A"/>
          <w:lang w:val="en-GB"/>
        </w:rPr>
        <w:t>Fig</w:t>
      </w:r>
      <w:r w:rsidR="005C3E84">
        <w:rPr>
          <w:color w:val="00000A"/>
          <w:lang w:val="en-GB"/>
        </w:rPr>
        <w:t>ure S5</w:t>
      </w:r>
      <w:r w:rsidR="00F17B05">
        <w:rPr>
          <w:color w:val="00000A"/>
          <w:lang w:val="en-GB"/>
        </w:rPr>
        <w:t xml:space="preserve">). </w:t>
      </w:r>
      <w:r w:rsidR="00F17B05" w:rsidRPr="00783892">
        <w:rPr>
          <w:color w:val="00000A"/>
          <w:lang w:val="en-GB"/>
        </w:rPr>
        <w:t xml:space="preserve">This observation, together with the fact that </w:t>
      </w:r>
      <w:r w:rsidR="00F17B05" w:rsidRPr="00EA55FD">
        <w:rPr>
          <w:i/>
          <w:color w:val="00000A"/>
          <w:lang w:val="en-GB"/>
        </w:rPr>
        <w:t>wox5</w:t>
      </w:r>
      <w:r w:rsidR="00F17B05" w:rsidRPr="00783892">
        <w:rPr>
          <w:color w:val="00000A"/>
          <w:lang w:val="en-GB"/>
        </w:rPr>
        <w:t xml:space="preserve"> mutants show mild defects in the differentiated xylem (Fig</w:t>
      </w:r>
      <w:r w:rsidR="005C3E84">
        <w:rPr>
          <w:color w:val="00000A"/>
          <w:lang w:val="en-GB"/>
        </w:rPr>
        <w:t>ure S5</w:t>
      </w:r>
      <w:r w:rsidR="00F17B05" w:rsidRPr="00783892">
        <w:rPr>
          <w:color w:val="00000A"/>
          <w:lang w:val="en-GB"/>
        </w:rPr>
        <w:t>), uncovers the impact of WOX5 fro</w:t>
      </w:r>
      <w:r w:rsidR="00F17B05">
        <w:rPr>
          <w:color w:val="00000A"/>
          <w:lang w:val="en-GB"/>
        </w:rPr>
        <w:t>m the QC in the proximal cells that might result in the alteration of the xylem fitness.</w:t>
      </w:r>
      <w:r w:rsidR="00E871F4">
        <w:rPr>
          <w:color w:val="00000A"/>
          <w:lang w:val="en-GB"/>
        </w:rPr>
        <w:t xml:space="preserve"> We propose a scenario in which the BR-mediated regulation of WOX5 in the vascular initial cells is ne</w:t>
      </w:r>
      <w:r w:rsidR="00674027">
        <w:rPr>
          <w:color w:val="00000A"/>
          <w:lang w:val="en-GB"/>
        </w:rPr>
        <w:t>cessary</w:t>
      </w:r>
      <w:r w:rsidR="00E871F4">
        <w:rPr>
          <w:color w:val="00000A"/>
          <w:lang w:val="en-GB"/>
        </w:rPr>
        <w:t xml:space="preserve"> to overcome a genotoxic stress that causes stele cell death, and that this regulation has an impact in the normal xylem differentiation. However, the specific WOX5 regulated genes in this cell type and the link between </w:t>
      </w:r>
      <w:proofErr w:type="spellStart"/>
      <w:r w:rsidR="00E871F4">
        <w:rPr>
          <w:color w:val="00000A"/>
          <w:lang w:val="en-GB"/>
        </w:rPr>
        <w:t>provascular</w:t>
      </w:r>
      <w:proofErr w:type="spellEnd"/>
      <w:r w:rsidR="00E871F4">
        <w:rPr>
          <w:color w:val="00000A"/>
          <w:lang w:val="en-GB"/>
        </w:rPr>
        <w:t xml:space="preserve"> cell replenishment and vascular differentiation </w:t>
      </w:r>
      <w:r w:rsidR="00674027">
        <w:rPr>
          <w:color w:val="00000A"/>
          <w:lang w:val="en-GB"/>
        </w:rPr>
        <w:t>remain unknown.</w:t>
      </w:r>
      <w:r w:rsidR="00E871F4">
        <w:rPr>
          <w:color w:val="00000A"/>
          <w:lang w:val="en-GB"/>
        </w:rPr>
        <w:t xml:space="preserve"> </w:t>
      </w:r>
    </w:p>
    <w:p w14:paraId="445D1943" w14:textId="0CD1E0F4" w:rsidR="005B37E9" w:rsidRDefault="0044269C" w:rsidP="00783892">
      <w:pPr>
        <w:spacing w:after="0" w:line="480" w:lineRule="auto"/>
        <w:jc w:val="both"/>
        <w:rPr>
          <w:color w:val="00000A"/>
          <w:lang w:val="en-GB"/>
        </w:rPr>
      </w:pPr>
      <w:r>
        <w:rPr>
          <w:color w:val="00000A"/>
          <w:lang w:val="en-GB"/>
        </w:rPr>
        <w:t xml:space="preserve">In conclusion, we uncovered that BRAVO and WOX5 form a complex in the QC, and that </w:t>
      </w:r>
      <w:r w:rsidR="006B4874">
        <w:rPr>
          <w:color w:val="00000A"/>
          <w:lang w:val="en-GB"/>
        </w:rPr>
        <w:t>both proteins repress</w:t>
      </w:r>
      <w:r>
        <w:rPr>
          <w:color w:val="00000A"/>
          <w:lang w:val="en-GB"/>
        </w:rPr>
        <w:t xml:space="preserve"> QC division</w:t>
      </w:r>
      <w:r w:rsidR="006B4874">
        <w:rPr>
          <w:color w:val="00000A"/>
          <w:lang w:val="en-GB"/>
        </w:rPr>
        <w:t>s</w:t>
      </w:r>
      <w:r>
        <w:rPr>
          <w:color w:val="00000A"/>
          <w:lang w:val="en-GB"/>
        </w:rPr>
        <w:t xml:space="preserve">. </w:t>
      </w:r>
      <w:r w:rsidR="006B4874">
        <w:rPr>
          <w:color w:val="00000A"/>
          <w:lang w:val="en-GB"/>
        </w:rPr>
        <w:t>When a</w:t>
      </w:r>
      <w:r>
        <w:rPr>
          <w:color w:val="00000A"/>
          <w:lang w:val="en-GB"/>
        </w:rPr>
        <w:t xml:space="preserve"> genotoxic stress</w:t>
      </w:r>
      <w:r w:rsidR="006B4874">
        <w:rPr>
          <w:color w:val="00000A"/>
          <w:lang w:val="en-GB"/>
        </w:rPr>
        <w:t xml:space="preserve"> happens, </w:t>
      </w:r>
      <w:r>
        <w:rPr>
          <w:color w:val="00000A"/>
          <w:lang w:val="en-GB"/>
        </w:rPr>
        <w:t xml:space="preserve">BR levels </w:t>
      </w:r>
      <w:r w:rsidR="006B4874">
        <w:rPr>
          <w:color w:val="00000A"/>
          <w:lang w:val="en-GB"/>
        </w:rPr>
        <w:t xml:space="preserve">are increased </w:t>
      </w:r>
      <w:r>
        <w:rPr>
          <w:color w:val="00000A"/>
          <w:lang w:val="en-GB"/>
        </w:rPr>
        <w:t xml:space="preserve">in the </w:t>
      </w:r>
      <w:r w:rsidR="006B4874">
        <w:rPr>
          <w:color w:val="00000A"/>
          <w:lang w:val="en-GB"/>
        </w:rPr>
        <w:t>surroundings of the SCN,</w:t>
      </w:r>
      <w:r w:rsidR="00B219D0">
        <w:rPr>
          <w:color w:val="00000A"/>
          <w:lang w:val="en-GB"/>
        </w:rPr>
        <w:t xml:space="preserve"> promoting a paracrine signal that regulates</w:t>
      </w:r>
      <w:r w:rsidR="00E871F4">
        <w:rPr>
          <w:color w:val="00000A"/>
          <w:lang w:val="en-GB"/>
        </w:rPr>
        <w:t xml:space="preserve"> </w:t>
      </w:r>
      <w:r w:rsidR="00B219D0">
        <w:rPr>
          <w:color w:val="00000A"/>
          <w:lang w:val="en-GB"/>
        </w:rPr>
        <w:t xml:space="preserve">the expression </w:t>
      </w:r>
      <w:r>
        <w:rPr>
          <w:color w:val="00000A"/>
          <w:lang w:val="en-GB"/>
        </w:rPr>
        <w:t xml:space="preserve">of both genes in the QC and </w:t>
      </w:r>
      <w:r w:rsidR="006B4874">
        <w:rPr>
          <w:color w:val="00000A"/>
          <w:lang w:val="en-GB"/>
        </w:rPr>
        <w:t>SSC</w:t>
      </w:r>
      <w:r w:rsidR="00E871F4">
        <w:rPr>
          <w:color w:val="00000A"/>
          <w:lang w:val="en-GB"/>
        </w:rPr>
        <w:t>, and lead to the renewal of the damaged cells</w:t>
      </w:r>
      <w:r>
        <w:rPr>
          <w:color w:val="00000A"/>
          <w:lang w:val="en-GB"/>
        </w:rPr>
        <w:t xml:space="preserve"> (Fig</w:t>
      </w:r>
      <w:r w:rsidR="005C3E84">
        <w:rPr>
          <w:color w:val="00000A"/>
          <w:lang w:val="en-GB"/>
        </w:rPr>
        <w:t>ure</w:t>
      </w:r>
      <w:r>
        <w:rPr>
          <w:color w:val="00000A"/>
          <w:lang w:val="en-GB"/>
        </w:rPr>
        <w:t xml:space="preserve"> 4</w:t>
      </w:r>
      <w:r w:rsidRPr="00E937F4">
        <w:rPr>
          <w:color w:val="00000A"/>
          <w:lang w:val="en-GB"/>
        </w:rPr>
        <w:t>).</w:t>
      </w:r>
      <w:r>
        <w:rPr>
          <w:color w:val="00000A"/>
          <w:lang w:val="en-GB"/>
        </w:rPr>
        <w:t xml:space="preserve"> </w:t>
      </w:r>
      <w:r w:rsidR="00783892" w:rsidRPr="00783892">
        <w:rPr>
          <w:color w:val="00000A"/>
          <w:lang w:val="en-GB"/>
        </w:rPr>
        <w:t xml:space="preserve">It is not known if the activation of the BR </w:t>
      </w:r>
      <w:proofErr w:type="spellStart"/>
      <w:r w:rsidR="00783892" w:rsidRPr="00783892">
        <w:rPr>
          <w:color w:val="00000A"/>
          <w:lang w:val="en-GB"/>
        </w:rPr>
        <w:t>signaling</w:t>
      </w:r>
      <w:proofErr w:type="spellEnd"/>
      <w:r w:rsidR="00783892" w:rsidRPr="00783892">
        <w:rPr>
          <w:color w:val="00000A"/>
          <w:lang w:val="en-GB"/>
        </w:rPr>
        <w:t xml:space="preserve"> after the stress is through </w:t>
      </w:r>
      <w:r w:rsidR="006B4874" w:rsidRPr="006B4874">
        <w:rPr>
          <w:color w:val="00000A"/>
          <w:lang w:val="en-GB"/>
        </w:rPr>
        <w:t>BRASSINOSTEROID INSENSITIVE 1</w:t>
      </w:r>
      <w:r w:rsidR="006B4874">
        <w:rPr>
          <w:color w:val="00000A"/>
          <w:lang w:val="en-GB"/>
        </w:rPr>
        <w:t xml:space="preserve"> (</w:t>
      </w:r>
      <w:r w:rsidR="00783892" w:rsidRPr="00783892">
        <w:rPr>
          <w:color w:val="00000A"/>
          <w:lang w:val="en-GB"/>
        </w:rPr>
        <w:t>BRI1</w:t>
      </w:r>
      <w:r w:rsidR="006B4874">
        <w:rPr>
          <w:color w:val="00000A"/>
          <w:lang w:val="en-GB"/>
        </w:rPr>
        <w:t>)</w:t>
      </w:r>
      <w:r w:rsidR="00783892" w:rsidRPr="00783892">
        <w:rPr>
          <w:color w:val="00000A"/>
          <w:lang w:val="en-GB"/>
        </w:rPr>
        <w:t xml:space="preserve"> or the </w:t>
      </w:r>
      <w:r w:rsidR="006B4874">
        <w:rPr>
          <w:color w:val="00000A"/>
          <w:lang w:val="en-GB"/>
        </w:rPr>
        <w:t>BRASSINOSTEROID INSENSITIVE LIKE 3 (</w:t>
      </w:r>
      <w:r w:rsidR="00783892" w:rsidRPr="00783892">
        <w:rPr>
          <w:color w:val="00000A"/>
          <w:lang w:val="en-GB"/>
        </w:rPr>
        <w:t>BRL3</w:t>
      </w:r>
      <w:r w:rsidR="006B4874">
        <w:rPr>
          <w:color w:val="00000A"/>
          <w:lang w:val="en-GB"/>
        </w:rPr>
        <w:t xml:space="preserve">) </w:t>
      </w:r>
      <w:r w:rsidR="00783892" w:rsidRPr="00783892">
        <w:rPr>
          <w:color w:val="00000A"/>
          <w:lang w:val="en-GB"/>
        </w:rPr>
        <w:t>receptors. However, after BL treatment, the expression of BRL3 receptor is shifted from the QC to the stele cells</w:t>
      </w:r>
      <w:r w:rsidR="006B4874">
        <w:rPr>
          <w:color w:val="00000A"/>
          <w:lang w:val="en-GB"/>
        </w:rPr>
        <w:t xml:space="preserve"> </w:t>
      </w:r>
      <w:r w:rsidR="00BA0263">
        <w:rPr>
          <w:color w:val="00000A"/>
          <w:lang w:val="en-GB"/>
        </w:rPr>
        <w:fldChar w:fldCharType="begin">
          <w:fldData xml:space="preserve">PEVuZE5vdGU+PENpdGU+PEF1dGhvcj5TYWxhemFyLUhlbmFvPC9BdXRob3I+PFllYXI+MjAxNjwv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</w:fldData>
        </w:fldChar>
      </w:r>
      <w:r w:rsidR="00674027">
        <w:rPr>
          <w:color w:val="00000A"/>
          <w:lang w:val="en-GB"/>
        </w:rPr>
        <w:instrText xml:space="preserve"> ADDIN EN.CITE </w:instrText>
      </w:r>
      <w:r w:rsidR="00674027">
        <w:rPr>
          <w:color w:val="00000A"/>
          <w:lang w:val="en-GB"/>
        </w:rPr>
        <w:fldChar w:fldCharType="begin">
          <w:fldData xml:space="preserve">PEVuZE5vdGU+PENpdGU+PEF1dGhvcj5TYWxhemFyLUhlbmFvPC9BdXRob3I+PFllYXI+MjAxNjwv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</w:fldData>
        </w:fldChar>
      </w:r>
      <w:r w:rsidR="00674027">
        <w:rPr>
          <w:color w:val="00000A"/>
          <w:lang w:val="en-GB"/>
        </w:rPr>
        <w:instrText xml:space="preserve"> ADDIN EN.CITE.DATA </w:instrText>
      </w:r>
      <w:r w:rsidR="00674027">
        <w:rPr>
          <w:color w:val="00000A"/>
          <w:lang w:val="en-GB"/>
        </w:rPr>
      </w:r>
      <w:r w:rsidR="00674027">
        <w:rPr>
          <w:color w:val="00000A"/>
          <w:lang w:val="en-GB"/>
        </w:rPr>
        <w:fldChar w:fldCharType="end"/>
      </w:r>
      <w:r w:rsidR="00BA0263">
        <w:rPr>
          <w:color w:val="00000A"/>
          <w:lang w:val="en-GB"/>
        </w:rPr>
      </w:r>
      <w:r w:rsidR="00BA0263">
        <w:rPr>
          <w:color w:val="00000A"/>
          <w:lang w:val="en-GB"/>
        </w:rPr>
        <w:fldChar w:fldCharType="separate"/>
      </w:r>
      <w:r w:rsidR="00BA0263">
        <w:rPr>
          <w:noProof/>
          <w:color w:val="00000A"/>
          <w:lang w:val="en-GB"/>
        </w:rPr>
        <w:t>[20]</w:t>
      </w:r>
      <w:r w:rsidR="00BA0263">
        <w:rPr>
          <w:color w:val="00000A"/>
          <w:lang w:val="en-GB"/>
        </w:rPr>
        <w:fldChar w:fldCharType="end"/>
      </w:r>
      <w:r w:rsidR="00783892" w:rsidRPr="00783892">
        <w:rPr>
          <w:color w:val="00000A"/>
          <w:lang w:val="en-GB"/>
        </w:rPr>
        <w:t xml:space="preserve">, </w:t>
      </w:r>
      <w:r w:rsidR="00985895">
        <w:rPr>
          <w:color w:val="00000A"/>
          <w:lang w:val="en-GB"/>
        </w:rPr>
        <w:t xml:space="preserve">in addition it is also known that BRL3 is regulated by </w:t>
      </w:r>
      <w:r w:rsidR="00E23412">
        <w:rPr>
          <w:color w:val="00000A"/>
          <w:lang w:val="en-GB"/>
        </w:rPr>
        <w:t>SUPRESSOR OF GAMMA RESPONSE 1 (</w:t>
      </w:r>
      <w:r w:rsidR="00985895">
        <w:rPr>
          <w:color w:val="00000A"/>
          <w:lang w:val="en-GB"/>
        </w:rPr>
        <w:t>SOG1</w:t>
      </w:r>
      <w:r w:rsidR="00E23412">
        <w:rPr>
          <w:color w:val="00000A"/>
          <w:lang w:val="en-GB"/>
        </w:rPr>
        <w:t>)</w:t>
      </w:r>
      <w:r w:rsidR="00985895">
        <w:rPr>
          <w:color w:val="00000A"/>
          <w:lang w:val="en-GB"/>
        </w:rPr>
        <w:t xml:space="preserve"> under genotoxic stress conditions</w:t>
      </w:r>
      <w:r w:rsidR="00941B44">
        <w:rPr>
          <w:color w:val="00000A"/>
          <w:highlight w:val="yellow"/>
          <w:lang w:val="en-GB"/>
        </w:rPr>
        <w:fldChar w:fldCharType="begin">
          <w:fldData xml:space="preserve">PEVuZE5vdGU+PENpdGU+PEF1dGhvcj5PZ2l0YTwvQXV0aG9yPjxZZWFyPjIwMTg8L1llYXI+PFJl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</w:fldData>
        </w:fldChar>
      </w:r>
      <w:r w:rsidR="00941B44">
        <w:rPr>
          <w:color w:val="00000A"/>
          <w:highlight w:val="yellow"/>
          <w:lang w:val="en-GB"/>
        </w:rPr>
        <w:instrText xml:space="preserve"> ADDIN EN.CITE </w:instrText>
      </w:r>
      <w:r w:rsidR="00941B44">
        <w:rPr>
          <w:color w:val="00000A"/>
          <w:highlight w:val="yellow"/>
          <w:lang w:val="en-GB"/>
        </w:rPr>
        <w:fldChar w:fldCharType="begin">
          <w:fldData xml:space="preserve">PEVuZE5vdGU+PENpdGU+PEF1dGhvcj5PZ2l0YTwvQXV0aG9yPjxZZWFyPjIwMTg8L1llYXI+PFJl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</w:fldData>
        </w:fldChar>
      </w:r>
      <w:r w:rsidR="00941B44">
        <w:rPr>
          <w:color w:val="00000A"/>
          <w:highlight w:val="yellow"/>
          <w:lang w:val="en-GB"/>
        </w:rPr>
        <w:instrText xml:space="preserve"> ADDIN EN.CITE.DATA </w:instrText>
      </w:r>
      <w:r w:rsidR="00941B44">
        <w:rPr>
          <w:color w:val="00000A"/>
          <w:highlight w:val="yellow"/>
          <w:lang w:val="en-GB"/>
        </w:rPr>
      </w:r>
      <w:r w:rsidR="00941B44">
        <w:rPr>
          <w:color w:val="00000A"/>
          <w:highlight w:val="yellow"/>
          <w:lang w:val="en-GB"/>
        </w:rPr>
        <w:fldChar w:fldCharType="end"/>
      </w:r>
      <w:r w:rsidR="00941B44">
        <w:rPr>
          <w:color w:val="00000A"/>
          <w:highlight w:val="yellow"/>
          <w:lang w:val="en-GB"/>
        </w:rPr>
      </w:r>
      <w:r w:rsidR="00941B44">
        <w:rPr>
          <w:color w:val="00000A"/>
          <w:highlight w:val="yellow"/>
          <w:lang w:val="en-GB"/>
        </w:rPr>
        <w:fldChar w:fldCharType="separate"/>
      </w:r>
      <w:r w:rsidR="00941B44">
        <w:rPr>
          <w:noProof/>
          <w:color w:val="00000A"/>
          <w:highlight w:val="yellow"/>
          <w:lang w:val="en-GB"/>
        </w:rPr>
        <w:t>[21]</w:t>
      </w:r>
      <w:r w:rsidR="00941B44">
        <w:rPr>
          <w:color w:val="00000A"/>
          <w:highlight w:val="yellow"/>
          <w:lang w:val="en-GB"/>
        </w:rPr>
        <w:fldChar w:fldCharType="end"/>
      </w:r>
      <w:r w:rsidR="00985895" w:rsidRPr="009B1740">
        <w:rPr>
          <w:color w:val="00000A"/>
          <w:highlight w:val="yellow"/>
          <w:lang w:val="en-GB"/>
        </w:rPr>
        <w:t>,</w:t>
      </w:r>
      <w:r w:rsidR="00985895">
        <w:rPr>
          <w:color w:val="00000A"/>
          <w:lang w:val="en-GB"/>
        </w:rPr>
        <w:t xml:space="preserve"> </w:t>
      </w:r>
      <w:r w:rsidR="00783892" w:rsidRPr="00783892">
        <w:rPr>
          <w:color w:val="00000A"/>
          <w:lang w:val="en-GB"/>
        </w:rPr>
        <w:t>which could indicate that this BRL3 receptor is also</w:t>
      </w:r>
      <w:r w:rsidR="00537664">
        <w:rPr>
          <w:color w:val="00000A"/>
          <w:lang w:val="en-GB"/>
        </w:rPr>
        <w:t xml:space="preserve"> involved in </w:t>
      </w:r>
      <w:r w:rsidR="00985895">
        <w:rPr>
          <w:color w:val="00000A"/>
          <w:lang w:val="en-GB"/>
        </w:rPr>
        <w:t xml:space="preserve">this response.  </w:t>
      </w:r>
    </w:p>
    <w:p w14:paraId="1D3C3455" w14:textId="6BD17CC6" w:rsidR="00E937F4" w:rsidRDefault="00783892" w:rsidP="00783892">
      <w:pPr>
        <w:spacing w:after="0" w:line="480" w:lineRule="auto"/>
        <w:jc w:val="both"/>
        <w:rPr>
          <w:color w:val="00000A"/>
          <w:lang w:val="en-GB"/>
        </w:rPr>
      </w:pPr>
      <w:r w:rsidRPr="00783892">
        <w:rPr>
          <w:color w:val="00000A"/>
          <w:lang w:val="en-GB"/>
        </w:rPr>
        <w:lastRenderedPageBreak/>
        <w:t xml:space="preserve">This study advances in the understanding of how BR </w:t>
      </w:r>
      <w:proofErr w:type="spellStart"/>
      <w:r w:rsidRPr="00783892">
        <w:rPr>
          <w:color w:val="00000A"/>
          <w:lang w:val="en-GB"/>
        </w:rPr>
        <w:t>signaling</w:t>
      </w:r>
      <w:proofErr w:type="spellEnd"/>
      <w:r w:rsidRPr="00783892">
        <w:rPr>
          <w:color w:val="00000A"/>
          <w:lang w:val="en-GB"/>
        </w:rPr>
        <w:t>, through</w:t>
      </w:r>
      <w:r w:rsidR="00E871F4">
        <w:rPr>
          <w:color w:val="00000A"/>
          <w:lang w:val="en-GB"/>
        </w:rPr>
        <w:t xml:space="preserve"> a paracrine signal and</w:t>
      </w:r>
      <w:r w:rsidRPr="00783892">
        <w:rPr>
          <w:color w:val="00000A"/>
          <w:lang w:val="en-GB"/>
        </w:rPr>
        <w:t xml:space="preserve"> the regulation of cell type specific factors in the stem cell niche, control</w:t>
      </w:r>
      <w:r w:rsidR="0016514F">
        <w:rPr>
          <w:color w:val="00000A"/>
          <w:lang w:val="en-GB"/>
        </w:rPr>
        <w:t>s</w:t>
      </w:r>
      <w:r w:rsidRPr="00783892">
        <w:rPr>
          <w:color w:val="00000A"/>
          <w:lang w:val="en-GB"/>
        </w:rPr>
        <w:t xml:space="preserve"> important processes in plant development such </w:t>
      </w:r>
      <w:r w:rsidR="0016514F">
        <w:rPr>
          <w:color w:val="00000A"/>
          <w:lang w:val="en-GB"/>
        </w:rPr>
        <w:t>as</w:t>
      </w:r>
      <w:r w:rsidRPr="00783892">
        <w:rPr>
          <w:color w:val="00000A"/>
          <w:lang w:val="en-GB"/>
        </w:rPr>
        <w:t xml:space="preserve"> QC division, cell replenishment and vascular development.</w:t>
      </w:r>
    </w:p>
    <w:p w14:paraId="2B31126D" w14:textId="77777777" w:rsidR="00206ED3" w:rsidRDefault="00206ED3" w:rsidP="00783892">
      <w:pPr>
        <w:spacing w:after="0" w:line="480" w:lineRule="auto"/>
        <w:jc w:val="both"/>
        <w:rPr>
          <w:color w:val="00000A"/>
          <w:lang w:val="en-GB"/>
        </w:rPr>
      </w:pPr>
    </w:p>
    <w:p w14:paraId="6F195C47" w14:textId="77777777" w:rsidR="002F2957" w:rsidRPr="002950DE" w:rsidRDefault="002F2957" w:rsidP="002950DE">
      <w:pPr>
        <w:spacing w:after="0" w:line="480" w:lineRule="auto"/>
        <w:jc w:val="both"/>
        <w:outlineLvl w:val="0"/>
        <w:rPr>
          <w:b/>
          <w:color w:val="808080"/>
          <w:lang w:val="en-GB"/>
        </w:rPr>
      </w:pPr>
      <w:r w:rsidRPr="002950DE">
        <w:rPr>
          <w:b/>
          <w:color w:val="00000A"/>
          <w:lang w:val="en-GB"/>
        </w:rPr>
        <w:t>AUTHOR CONTRIBUTIONS</w:t>
      </w:r>
    </w:p>
    <w:p w14:paraId="3AF5F745" w14:textId="6A401347" w:rsidR="00B94E54" w:rsidRPr="002950DE" w:rsidRDefault="00B80E70" w:rsidP="002950DE">
      <w:pPr>
        <w:spacing w:after="0" w:line="480" w:lineRule="auto"/>
        <w:jc w:val="both"/>
        <w:rPr>
          <w:color w:val="00000A"/>
          <w:lang w:val="en-GB"/>
        </w:rPr>
      </w:pPr>
      <w:r w:rsidRPr="002950DE">
        <w:rPr>
          <w:color w:val="00000A"/>
          <w:lang w:val="en-GB"/>
        </w:rPr>
        <w:t xml:space="preserve">A.I.C-D. designed and supervised the study. </w:t>
      </w:r>
      <w:r w:rsidR="00543DB2" w:rsidRPr="002950DE">
        <w:rPr>
          <w:color w:val="00000A"/>
          <w:lang w:val="en-GB"/>
        </w:rPr>
        <w:t>N.B., I.B</w:t>
      </w:r>
      <w:r w:rsidR="00B94E54" w:rsidRPr="002950DE">
        <w:rPr>
          <w:color w:val="00000A"/>
          <w:lang w:val="en-GB"/>
        </w:rPr>
        <w:t>-P. and</w:t>
      </w:r>
      <w:r w:rsidR="00543DB2" w:rsidRPr="002950DE">
        <w:rPr>
          <w:color w:val="00000A"/>
          <w:lang w:val="en-GB"/>
        </w:rPr>
        <w:t xml:space="preserve"> A</w:t>
      </w:r>
      <w:r w:rsidR="00B94E54" w:rsidRPr="002950DE">
        <w:rPr>
          <w:color w:val="00000A"/>
          <w:lang w:val="en-GB"/>
        </w:rPr>
        <w:t>.P-R. performed the experiments. J.M.</w:t>
      </w:r>
      <w:r w:rsidR="00E55B5A">
        <w:rPr>
          <w:color w:val="00000A"/>
          <w:lang w:val="en-GB"/>
        </w:rPr>
        <w:t>,</w:t>
      </w:r>
      <w:r w:rsidR="00AF04A4" w:rsidRPr="002950DE">
        <w:rPr>
          <w:color w:val="00000A"/>
          <w:lang w:val="en-GB"/>
        </w:rPr>
        <w:t xml:space="preserve"> D.F.</w:t>
      </w:r>
      <w:r w:rsidR="00B94E54" w:rsidRPr="002950DE">
        <w:rPr>
          <w:color w:val="00000A"/>
          <w:lang w:val="en-GB"/>
        </w:rPr>
        <w:t xml:space="preserve"> and M.I. performed the mathematical modelling. J.V-B generated lines used in the study. Y.S. </w:t>
      </w:r>
      <w:r w:rsidRPr="002950DE">
        <w:rPr>
          <w:color w:val="00000A"/>
          <w:lang w:val="en-GB"/>
        </w:rPr>
        <w:t xml:space="preserve">and </w:t>
      </w:r>
      <w:r w:rsidR="00A9415D">
        <w:rPr>
          <w:color w:val="00000A"/>
          <w:lang w:val="en-GB"/>
        </w:rPr>
        <w:t>R.C</w:t>
      </w:r>
      <w:r w:rsidR="006B4874">
        <w:rPr>
          <w:color w:val="00000A"/>
          <w:lang w:val="en-GB"/>
        </w:rPr>
        <w:t>-</w:t>
      </w:r>
      <w:r w:rsidR="00A9415D">
        <w:rPr>
          <w:color w:val="00000A"/>
          <w:lang w:val="en-GB"/>
        </w:rPr>
        <w:t xml:space="preserve">B </w:t>
      </w:r>
      <w:r w:rsidR="00B94E54" w:rsidRPr="002950DE">
        <w:rPr>
          <w:color w:val="00000A"/>
          <w:lang w:val="en-GB"/>
        </w:rPr>
        <w:t>performed the FRET-FLIM assays</w:t>
      </w:r>
      <w:r w:rsidR="00F6205E">
        <w:rPr>
          <w:color w:val="00000A"/>
          <w:lang w:val="en-GB"/>
        </w:rPr>
        <w:t>.</w:t>
      </w:r>
      <w:r w:rsidR="00B94E54" w:rsidRPr="002950DE">
        <w:rPr>
          <w:color w:val="00000A"/>
          <w:lang w:val="en-GB"/>
        </w:rPr>
        <w:t xml:space="preserve"> </w:t>
      </w:r>
      <w:r w:rsidR="00AF04A4" w:rsidRPr="002950DE">
        <w:rPr>
          <w:color w:val="00000A"/>
          <w:lang w:val="en-GB"/>
        </w:rPr>
        <w:t xml:space="preserve">S.P and C.M. collaborated in the Y2H and </w:t>
      </w:r>
      <w:proofErr w:type="spellStart"/>
      <w:r w:rsidR="00AF04A4" w:rsidRPr="002950DE">
        <w:rPr>
          <w:color w:val="00000A"/>
          <w:lang w:val="en-GB"/>
        </w:rPr>
        <w:t>BiFC</w:t>
      </w:r>
      <w:proofErr w:type="spellEnd"/>
      <w:r w:rsidR="00AF04A4" w:rsidRPr="002950DE">
        <w:rPr>
          <w:color w:val="00000A"/>
          <w:lang w:val="en-GB"/>
        </w:rPr>
        <w:t xml:space="preserve"> assays. </w:t>
      </w:r>
      <w:r w:rsidR="00B94E54" w:rsidRPr="002950DE">
        <w:rPr>
          <w:color w:val="00000A"/>
          <w:lang w:val="en-GB"/>
        </w:rPr>
        <w:t xml:space="preserve">N.B., I.B-P., A.P-R., M.I. and A.I.C-D wrote the manuscript. </w:t>
      </w:r>
    </w:p>
    <w:p w14:paraId="0E55BF0B" w14:textId="77777777" w:rsidR="00AF09DA" w:rsidRPr="002950DE" w:rsidRDefault="00AF09DA" w:rsidP="002950DE">
      <w:pPr>
        <w:spacing w:after="0" w:line="480" w:lineRule="auto"/>
        <w:jc w:val="both"/>
        <w:rPr>
          <w:color w:val="00000A"/>
          <w:lang w:val="en-GB"/>
        </w:rPr>
      </w:pPr>
    </w:p>
    <w:p w14:paraId="0A8ECA90" w14:textId="77777777" w:rsidR="002F2957" w:rsidRPr="002950DE" w:rsidRDefault="002F2957" w:rsidP="002950DE">
      <w:pPr>
        <w:spacing w:after="0" w:line="480" w:lineRule="auto"/>
        <w:jc w:val="both"/>
        <w:outlineLvl w:val="0"/>
        <w:rPr>
          <w:b/>
          <w:color w:val="808080"/>
          <w:lang w:val="en-GB"/>
        </w:rPr>
      </w:pPr>
      <w:r w:rsidRPr="002950DE">
        <w:rPr>
          <w:b/>
          <w:color w:val="00000A"/>
          <w:lang w:val="en-GB"/>
        </w:rPr>
        <w:t>ACKNOWLEDGMENTS</w:t>
      </w:r>
    </w:p>
    <w:p w14:paraId="22FDA751" w14:textId="77777777" w:rsidR="00DC0E20" w:rsidRPr="002950DE" w:rsidRDefault="00B94E54" w:rsidP="002950DE">
      <w:pPr>
        <w:spacing w:after="0" w:line="480" w:lineRule="auto"/>
        <w:jc w:val="both"/>
        <w:rPr>
          <w:color w:val="00000A"/>
          <w:lang w:val="en-GB"/>
        </w:rPr>
      </w:pPr>
      <w:r w:rsidRPr="002950DE">
        <w:rPr>
          <w:color w:val="00000A"/>
          <w:lang w:val="en-GB"/>
        </w:rPr>
        <w:t>A.I.C-D. is a recipient of a BIO2016-78955 grants from the Spanish Ministry of Economy and Competitiveness and a European Research Council, ERC Consolidator Grant (ERC-2015-CoG – 683163).</w:t>
      </w:r>
    </w:p>
    <w:p w14:paraId="74406F82" w14:textId="10E479F2" w:rsidR="0071282C" w:rsidRPr="00515820" w:rsidRDefault="00B94E54" w:rsidP="002950DE">
      <w:pPr>
        <w:spacing w:after="0" w:line="480" w:lineRule="auto"/>
        <w:jc w:val="both"/>
        <w:rPr>
          <w:color w:val="00000A"/>
          <w:lang w:val="en-GB"/>
        </w:rPr>
      </w:pPr>
      <w:r w:rsidRPr="002950DE">
        <w:rPr>
          <w:color w:val="00000A"/>
          <w:lang w:val="en-GB"/>
        </w:rPr>
        <w:t xml:space="preserve">N.B. is funded by </w:t>
      </w:r>
      <w:r w:rsidR="006F7A7E">
        <w:rPr>
          <w:color w:val="00000A"/>
          <w:lang w:val="en-US"/>
        </w:rPr>
        <w:t xml:space="preserve">the FI-DGR </w:t>
      </w:r>
      <w:r w:rsidR="006F7A7E" w:rsidRPr="00AC5999">
        <w:rPr>
          <w:color w:val="00000A"/>
          <w:lang w:val="en-US"/>
        </w:rPr>
        <w:t>2016FI_B 00472</w:t>
      </w:r>
      <w:r w:rsidR="006F7A7E">
        <w:rPr>
          <w:color w:val="00000A"/>
          <w:lang w:val="en-US"/>
        </w:rPr>
        <w:t xml:space="preserve"> grant from the AGAUR, </w:t>
      </w:r>
      <w:proofErr w:type="spellStart"/>
      <w:r w:rsidR="006F7A7E">
        <w:rPr>
          <w:color w:val="00000A"/>
          <w:lang w:val="en-US"/>
        </w:rPr>
        <w:t>Generalitat</w:t>
      </w:r>
      <w:proofErr w:type="spellEnd"/>
      <w:r w:rsidR="006F7A7E">
        <w:rPr>
          <w:color w:val="00000A"/>
          <w:lang w:val="en-US"/>
        </w:rPr>
        <w:t xml:space="preserve"> de </w:t>
      </w:r>
      <w:proofErr w:type="spellStart"/>
      <w:r w:rsidR="006F7A7E">
        <w:rPr>
          <w:color w:val="00000A"/>
          <w:lang w:val="en-US"/>
        </w:rPr>
        <w:t>Catalunya</w:t>
      </w:r>
      <w:proofErr w:type="spellEnd"/>
      <w:r w:rsidRPr="002950DE">
        <w:rPr>
          <w:color w:val="00000A"/>
          <w:lang w:val="en-GB"/>
        </w:rPr>
        <w:t xml:space="preserve">; I.B-P. by the FPU15/02822 grant from the Spanish Ministry of Education, Culture and Sport; </w:t>
      </w:r>
      <w:r w:rsidR="00A9415D">
        <w:rPr>
          <w:color w:val="00000A"/>
          <w:lang w:val="en-GB"/>
        </w:rPr>
        <w:t xml:space="preserve">and </w:t>
      </w:r>
      <w:r w:rsidRPr="00F6205E">
        <w:rPr>
          <w:color w:val="00000A"/>
          <w:lang w:val="en-GB"/>
        </w:rPr>
        <w:t>A.P-R. by</w:t>
      </w:r>
      <w:r w:rsidR="00F6205E" w:rsidRPr="0044269C">
        <w:rPr>
          <w:color w:val="00000A"/>
          <w:lang w:val="en-GB"/>
        </w:rPr>
        <w:t xml:space="preserve"> </w:t>
      </w:r>
      <w:r w:rsidR="00F6205E" w:rsidRPr="00F6205E">
        <w:rPr>
          <w:color w:val="00000A"/>
          <w:lang w:val="en-GB"/>
        </w:rPr>
        <w:t>the</w:t>
      </w:r>
      <w:r w:rsidR="00F6205E">
        <w:rPr>
          <w:color w:val="00000A"/>
          <w:lang w:val="en-GB"/>
        </w:rPr>
        <w:t xml:space="preserve"> SEV-2015-0533 from the </w:t>
      </w:r>
      <w:proofErr w:type="spellStart"/>
      <w:r w:rsidR="00F6205E">
        <w:rPr>
          <w:color w:val="00000A"/>
          <w:lang w:val="en-GB"/>
        </w:rPr>
        <w:t>Severo</w:t>
      </w:r>
      <w:proofErr w:type="spellEnd"/>
      <w:r w:rsidR="00F6205E">
        <w:rPr>
          <w:color w:val="00000A"/>
          <w:lang w:val="en-GB"/>
        </w:rPr>
        <w:t xml:space="preserve"> Ochoa Programme for </w:t>
      </w:r>
      <w:proofErr w:type="spellStart"/>
      <w:r w:rsidR="00F6205E">
        <w:rPr>
          <w:color w:val="00000A"/>
          <w:lang w:val="en-GB"/>
        </w:rPr>
        <w:t>Centers</w:t>
      </w:r>
      <w:proofErr w:type="spellEnd"/>
      <w:r w:rsidR="00F6205E">
        <w:rPr>
          <w:color w:val="00000A"/>
          <w:lang w:val="en-GB"/>
        </w:rPr>
        <w:t xml:space="preserve"> of Excellence in R&amp;D</w:t>
      </w:r>
      <w:r w:rsidR="00A9415D">
        <w:rPr>
          <w:color w:val="00000A"/>
          <w:lang w:val="en-GB"/>
        </w:rPr>
        <w:t>.</w:t>
      </w:r>
      <w:r w:rsidRPr="002950DE">
        <w:rPr>
          <w:color w:val="00000A"/>
          <w:lang w:val="en-GB"/>
        </w:rPr>
        <w:t xml:space="preserve"> </w:t>
      </w:r>
      <w:r w:rsidR="00DC0E20" w:rsidRPr="00573FA1">
        <w:rPr>
          <w:rFonts w:eastAsia="MS Mincho"/>
          <w:lang w:val="en-GB" w:eastAsia="es-ES"/>
        </w:rPr>
        <w:t xml:space="preserve">M.I </w:t>
      </w:r>
      <w:r w:rsidR="00DC0E20">
        <w:rPr>
          <w:rFonts w:eastAsia="MS Mincho"/>
          <w:lang w:val="en-GB" w:eastAsia="es-ES"/>
        </w:rPr>
        <w:t>and J.M. acknowledge</w:t>
      </w:r>
      <w:r w:rsidR="00DC0E20" w:rsidRPr="00573FA1">
        <w:rPr>
          <w:rFonts w:eastAsia="MS Mincho"/>
          <w:lang w:val="en-GB" w:eastAsia="es-ES"/>
        </w:rPr>
        <w:t xml:space="preserve"> support from the </w:t>
      </w:r>
      <w:proofErr w:type="spellStart"/>
      <w:r w:rsidR="00DC0E20" w:rsidRPr="00573FA1">
        <w:rPr>
          <w:rFonts w:eastAsia="MS Mincho"/>
          <w:lang w:val="en-GB" w:eastAsia="es-ES"/>
        </w:rPr>
        <w:t>Ministerio</w:t>
      </w:r>
      <w:proofErr w:type="spellEnd"/>
      <w:r w:rsidR="00DC0E20" w:rsidRPr="00573FA1">
        <w:rPr>
          <w:rFonts w:eastAsia="MS Mincho"/>
          <w:lang w:val="en-GB" w:eastAsia="es-ES"/>
        </w:rPr>
        <w:t xml:space="preserve"> de </w:t>
      </w:r>
      <w:proofErr w:type="spellStart"/>
      <w:r w:rsidR="00DC0E20" w:rsidRPr="00573FA1">
        <w:rPr>
          <w:rFonts w:eastAsia="MS Mincho"/>
          <w:lang w:val="en-GB" w:eastAsia="es-ES"/>
        </w:rPr>
        <w:t>Economía</w:t>
      </w:r>
      <w:proofErr w:type="spellEnd"/>
      <w:r w:rsidR="00DC0E20" w:rsidRPr="00573FA1">
        <w:rPr>
          <w:rFonts w:eastAsia="MS Mincho"/>
          <w:lang w:val="en-GB" w:eastAsia="es-ES"/>
        </w:rPr>
        <w:t xml:space="preserve"> y </w:t>
      </w:r>
      <w:proofErr w:type="spellStart"/>
      <w:r w:rsidR="00DC0E20" w:rsidRPr="00573FA1">
        <w:rPr>
          <w:rFonts w:eastAsia="MS Mincho"/>
          <w:lang w:val="en-GB" w:eastAsia="es-ES"/>
        </w:rPr>
        <w:t>Competitividad</w:t>
      </w:r>
      <w:proofErr w:type="spellEnd"/>
      <w:r w:rsidR="00DC0E20" w:rsidRPr="00573FA1">
        <w:rPr>
          <w:rFonts w:eastAsia="MS Mincho"/>
          <w:lang w:val="en-GB" w:eastAsia="es-ES"/>
        </w:rPr>
        <w:t xml:space="preserve"> (Spain) and FEDER (EU) through grant FIS2015-66503-C3-3-P and from the </w:t>
      </w:r>
      <w:proofErr w:type="spellStart"/>
      <w:r w:rsidR="00DC0E20" w:rsidRPr="00573FA1">
        <w:rPr>
          <w:rFonts w:eastAsia="MS Mincho"/>
          <w:lang w:val="en-GB" w:eastAsia="es-ES"/>
        </w:rPr>
        <w:t>Generalitat</w:t>
      </w:r>
      <w:proofErr w:type="spellEnd"/>
      <w:r w:rsidR="00DC0E20" w:rsidRPr="00573FA1">
        <w:rPr>
          <w:rFonts w:eastAsia="MS Mincho"/>
          <w:lang w:val="en-GB" w:eastAsia="es-ES"/>
        </w:rPr>
        <w:t xml:space="preserve"> de </w:t>
      </w:r>
      <w:proofErr w:type="spellStart"/>
      <w:r w:rsidR="00DC0E20" w:rsidRPr="00573FA1">
        <w:rPr>
          <w:rFonts w:eastAsia="MS Mincho"/>
          <w:lang w:val="en-GB" w:eastAsia="es-ES"/>
        </w:rPr>
        <w:t>Catalunya</w:t>
      </w:r>
      <w:proofErr w:type="spellEnd"/>
      <w:r w:rsidR="00DC0E20" w:rsidRPr="00573FA1">
        <w:rPr>
          <w:rFonts w:eastAsia="MS Mincho"/>
          <w:lang w:val="en-GB" w:eastAsia="es-ES"/>
        </w:rPr>
        <w:t xml:space="preserve"> through </w:t>
      </w:r>
      <w:proofErr w:type="spellStart"/>
      <w:r w:rsidR="00DC0E20" w:rsidRPr="00573FA1">
        <w:rPr>
          <w:rFonts w:eastAsia="MS Mincho"/>
          <w:lang w:val="en-GB" w:eastAsia="es-ES"/>
        </w:rPr>
        <w:t>Grup</w:t>
      </w:r>
      <w:proofErr w:type="spellEnd"/>
      <w:r w:rsidR="00DC0E20" w:rsidRPr="00573FA1">
        <w:rPr>
          <w:rFonts w:eastAsia="MS Mincho"/>
          <w:lang w:val="en-GB" w:eastAsia="es-ES"/>
        </w:rPr>
        <w:t xml:space="preserve"> de </w:t>
      </w:r>
      <w:proofErr w:type="spellStart"/>
      <w:r w:rsidR="00DC0E20" w:rsidRPr="00573FA1">
        <w:rPr>
          <w:rFonts w:eastAsia="MS Mincho"/>
          <w:lang w:val="en-GB" w:eastAsia="es-ES"/>
        </w:rPr>
        <w:t>Recerca</w:t>
      </w:r>
      <w:proofErr w:type="spellEnd"/>
      <w:r w:rsidR="00DC0E20" w:rsidRPr="00573FA1">
        <w:rPr>
          <w:rFonts w:eastAsia="MS Mincho"/>
          <w:lang w:val="en-GB" w:eastAsia="es-ES"/>
        </w:rPr>
        <w:t xml:space="preserve"> </w:t>
      </w:r>
      <w:proofErr w:type="spellStart"/>
      <w:r w:rsidR="00DC0E20" w:rsidRPr="00573FA1">
        <w:rPr>
          <w:rFonts w:eastAsia="MS Mincho"/>
          <w:lang w:val="en-GB" w:eastAsia="es-ES"/>
        </w:rPr>
        <w:t>Consolidat</w:t>
      </w:r>
      <w:proofErr w:type="spellEnd"/>
      <w:r w:rsidR="00DC0E20" w:rsidRPr="00573FA1">
        <w:rPr>
          <w:rFonts w:eastAsia="MS Mincho"/>
          <w:lang w:val="en-GB" w:eastAsia="es-ES"/>
        </w:rPr>
        <w:t xml:space="preserve"> 2014 SGR 878.</w:t>
      </w:r>
      <w:r w:rsidR="00DC0E20">
        <w:rPr>
          <w:rFonts w:eastAsia="MS Mincho"/>
          <w:lang w:val="en-GB" w:eastAsia="es-ES"/>
        </w:rPr>
        <w:t xml:space="preserve"> J.M. is funded by </w:t>
      </w:r>
      <w:proofErr w:type="spellStart"/>
      <w:r w:rsidR="00DC0E20">
        <w:rPr>
          <w:rFonts w:eastAsia="MS Mincho"/>
          <w:lang w:val="en-GB" w:eastAsia="es-ES"/>
        </w:rPr>
        <w:t>Ministerio</w:t>
      </w:r>
      <w:proofErr w:type="spellEnd"/>
      <w:r w:rsidR="00DC0E20">
        <w:rPr>
          <w:rFonts w:eastAsia="MS Mincho"/>
          <w:lang w:val="en-GB" w:eastAsia="es-ES"/>
        </w:rPr>
        <w:t xml:space="preserve"> de </w:t>
      </w:r>
      <w:proofErr w:type="spellStart"/>
      <w:r w:rsidR="00DC0E20">
        <w:rPr>
          <w:rFonts w:eastAsia="MS Mincho"/>
          <w:lang w:val="en-GB" w:eastAsia="es-ES"/>
        </w:rPr>
        <w:t>Educación</w:t>
      </w:r>
      <w:proofErr w:type="spellEnd"/>
      <w:r w:rsidR="00DC0E20">
        <w:rPr>
          <w:rFonts w:eastAsia="MS Mincho"/>
          <w:lang w:val="en-GB" w:eastAsia="es-ES"/>
        </w:rPr>
        <w:t xml:space="preserve"> (Spain)</w:t>
      </w:r>
      <w:r w:rsidR="006B34DF">
        <w:rPr>
          <w:rFonts w:eastAsia="MS Mincho"/>
          <w:lang w:val="en-GB" w:eastAsia="es-ES"/>
        </w:rPr>
        <w:t xml:space="preserve"> through BES-2016-078218. </w:t>
      </w:r>
      <w:r w:rsidR="00A9415D">
        <w:rPr>
          <w:color w:val="00000A"/>
          <w:lang w:val="en-GB"/>
        </w:rPr>
        <w:t>Y.S. and R.C</w:t>
      </w:r>
      <w:r w:rsidR="00985895">
        <w:rPr>
          <w:color w:val="00000A"/>
          <w:lang w:val="en-GB"/>
        </w:rPr>
        <w:t>-</w:t>
      </w:r>
      <w:r w:rsidR="00A9415D">
        <w:rPr>
          <w:color w:val="00000A"/>
          <w:lang w:val="en-GB"/>
        </w:rPr>
        <w:t xml:space="preserve">D are funded by the Deutsche </w:t>
      </w:r>
      <w:proofErr w:type="spellStart"/>
      <w:r w:rsidR="00A9415D">
        <w:rPr>
          <w:color w:val="00000A"/>
          <w:lang w:val="en-GB"/>
        </w:rPr>
        <w:t>Forschungsgesellschaft</w:t>
      </w:r>
      <w:proofErr w:type="spellEnd"/>
      <w:r w:rsidR="00A9415D">
        <w:rPr>
          <w:color w:val="00000A"/>
          <w:lang w:val="en-GB"/>
        </w:rPr>
        <w:t xml:space="preserve"> (DFG) (grant </w:t>
      </w:r>
      <w:r w:rsidR="00A9415D" w:rsidRPr="00152D46">
        <w:rPr>
          <w:color w:val="00000A"/>
          <w:lang w:val="en-GB"/>
        </w:rPr>
        <w:t>STA12/12 1-1</w:t>
      </w:r>
      <w:r w:rsidR="00A9415D">
        <w:rPr>
          <w:color w:val="00000A"/>
          <w:lang w:val="en-GB"/>
        </w:rPr>
        <w:t xml:space="preserve">). </w:t>
      </w:r>
      <w:r w:rsidRPr="002950DE">
        <w:rPr>
          <w:color w:val="00000A"/>
          <w:lang w:val="en-GB"/>
        </w:rPr>
        <w:t>CRAG is funded by “</w:t>
      </w:r>
      <w:proofErr w:type="spellStart"/>
      <w:r w:rsidRPr="002950DE">
        <w:rPr>
          <w:color w:val="00000A"/>
          <w:lang w:val="en-GB"/>
        </w:rPr>
        <w:t>Severo</w:t>
      </w:r>
      <w:proofErr w:type="spellEnd"/>
      <w:r w:rsidRPr="002950DE">
        <w:rPr>
          <w:color w:val="00000A"/>
          <w:lang w:val="en-GB"/>
        </w:rPr>
        <w:t xml:space="preserve"> Ochoa Programme” from </w:t>
      </w:r>
      <w:proofErr w:type="spellStart"/>
      <w:r w:rsidRPr="002950DE">
        <w:rPr>
          <w:color w:val="00000A"/>
          <w:lang w:val="en-GB"/>
        </w:rPr>
        <w:t>Centers</w:t>
      </w:r>
      <w:proofErr w:type="spellEnd"/>
      <w:r w:rsidRPr="002950DE">
        <w:rPr>
          <w:color w:val="00000A"/>
          <w:lang w:val="en-GB"/>
        </w:rPr>
        <w:t xml:space="preserve"> of Excellence in R&amp;D 2016-2019 (SEV-2015-485 0533).</w:t>
      </w:r>
    </w:p>
    <w:p w14:paraId="6702BCF8" w14:textId="77777777" w:rsidR="002F2957" w:rsidRPr="00D504BD" w:rsidRDefault="002F2957" w:rsidP="002950DE">
      <w:pPr>
        <w:spacing w:after="0" w:line="480" w:lineRule="auto"/>
        <w:jc w:val="both"/>
        <w:rPr>
          <w:color w:val="00000A"/>
          <w:lang w:val="en-GB"/>
        </w:rPr>
      </w:pPr>
    </w:p>
    <w:p w14:paraId="6F1861EA" w14:textId="77777777" w:rsidR="002F2957" w:rsidRPr="00515820" w:rsidRDefault="002F2957" w:rsidP="00E937F4">
      <w:pPr>
        <w:spacing w:after="0" w:line="480" w:lineRule="auto"/>
        <w:jc w:val="both"/>
        <w:outlineLvl w:val="0"/>
        <w:rPr>
          <w:b/>
          <w:color w:val="00000A"/>
          <w:lang w:val="en-GB"/>
        </w:rPr>
      </w:pPr>
      <w:r w:rsidRPr="00E937F4">
        <w:rPr>
          <w:b/>
          <w:color w:val="00000A"/>
          <w:lang w:val="en-GB"/>
        </w:rPr>
        <w:t>STAR METHODS</w:t>
      </w:r>
    </w:p>
    <w:p w14:paraId="15713676" w14:textId="77777777" w:rsidR="002F2957" w:rsidRPr="00D504BD" w:rsidRDefault="002F2957" w:rsidP="00E937F4">
      <w:pPr>
        <w:spacing w:after="0" w:line="480" w:lineRule="auto"/>
        <w:jc w:val="both"/>
        <w:outlineLvl w:val="0"/>
        <w:rPr>
          <w:color w:val="00000A"/>
          <w:lang w:val="en-GB"/>
        </w:rPr>
      </w:pPr>
      <w:r w:rsidRPr="00D504BD">
        <w:rPr>
          <w:b/>
          <w:color w:val="00000A"/>
          <w:lang w:val="en-GB"/>
        </w:rPr>
        <w:t>Plant Material and Root Measurement</w:t>
      </w:r>
    </w:p>
    <w:p w14:paraId="33430870" w14:textId="022E4B0E" w:rsidR="002F2957" w:rsidRPr="00515820" w:rsidRDefault="002F2957" w:rsidP="00E937F4">
      <w:pPr>
        <w:spacing w:after="0" w:line="480" w:lineRule="auto"/>
        <w:jc w:val="both"/>
        <w:rPr>
          <w:color w:val="00000A"/>
          <w:lang w:val="en-GB"/>
        </w:rPr>
      </w:pPr>
      <w:r w:rsidRPr="00D504BD">
        <w:rPr>
          <w:color w:val="00000A"/>
          <w:lang w:val="en-GB"/>
        </w:rPr>
        <w:t xml:space="preserve">All wild-type, mutants and transgenic lines </w:t>
      </w:r>
      <w:r w:rsidRPr="00515820">
        <w:rPr>
          <w:color w:val="00000A"/>
          <w:lang w:val="en-GB"/>
        </w:rPr>
        <w:t>are in the</w:t>
      </w:r>
      <w:r w:rsidRPr="00515820">
        <w:rPr>
          <w:i/>
          <w:color w:val="00000A"/>
          <w:lang w:val="en-GB"/>
        </w:rPr>
        <w:t xml:space="preserve"> Arabidopsis thaliana</w:t>
      </w:r>
      <w:r w:rsidRPr="00515820">
        <w:rPr>
          <w:color w:val="00000A"/>
          <w:lang w:val="en-GB"/>
        </w:rPr>
        <w:t xml:space="preserve"> ecotype Columbia (Col-0) background</w:t>
      </w:r>
      <w:r w:rsidR="00FD5B37">
        <w:rPr>
          <w:color w:val="00000A"/>
          <w:lang w:val="en-GB"/>
        </w:rPr>
        <w:t xml:space="preserve"> (Table S1)</w:t>
      </w:r>
      <w:r w:rsidRPr="00515820">
        <w:rPr>
          <w:color w:val="00000A"/>
          <w:lang w:val="en-GB"/>
        </w:rPr>
        <w:t xml:space="preserve">. Seeds were surface sterilized and stratified at 4°C for 48 hours before being plated onto 0.5X </w:t>
      </w:r>
      <w:proofErr w:type="spellStart"/>
      <w:r w:rsidRPr="00515820">
        <w:rPr>
          <w:color w:val="00000A"/>
          <w:lang w:val="en-GB"/>
        </w:rPr>
        <w:t>Murashige</w:t>
      </w:r>
      <w:proofErr w:type="spellEnd"/>
      <w:r w:rsidRPr="00515820">
        <w:rPr>
          <w:color w:val="00000A"/>
          <w:lang w:val="en-GB"/>
        </w:rPr>
        <w:t xml:space="preserve"> and Skoog (MS) salt mixture </w:t>
      </w:r>
      <w:r w:rsidR="00253504" w:rsidRPr="00515820">
        <w:rPr>
          <w:color w:val="00000A"/>
          <w:lang w:val="en-GB"/>
        </w:rPr>
        <w:t xml:space="preserve">without sucrose </w:t>
      </w:r>
      <w:r w:rsidRPr="00515820">
        <w:rPr>
          <w:color w:val="00000A"/>
          <w:lang w:val="en-GB"/>
        </w:rPr>
        <w:t xml:space="preserve">and 0.8% plant agar, in the absence or presence of </w:t>
      </w:r>
      <w:proofErr w:type="spellStart"/>
      <w:r w:rsidRPr="00515820">
        <w:rPr>
          <w:color w:val="00000A"/>
          <w:lang w:val="en-GB"/>
        </w:rPr>
        <w:t>Brassinolide</w:t>
      </w:r>
      <w:proofErr w:type="spellEnd"/>
      <w:r w:rsidRPr="00515820">
        <w:rPr>
          <w:color w:val="00000A"/>
          <w:lang w:val="en-GB"/>
        </w:rPr>
        <w:t xml:space="preserve"> (C</w:t>
      </w:r>
      <w:r w:rsidRPr="00515820">
        <w:rPr>
          <w:color w:val="00000A"/>
          <w:vertAlign w:val="subscript"/>
          <w:lang w:val="en-GB"/>
        </w:rPr>
        <w:t>28</w:t>
      </w:r>
      <w:r w:rsidRPr="004163C9">
        <w:rPr>
          <w:color w:val="00000A"/>
          <w:lang w:val="en-GB"/>
        </w:rPr>
        <w:t>H</w:t>
      </w:r>
      <w:r w:rsidRPr="004163C9">
        <w:rPr>
          <w:color w:val="00000A"/>
          <w:vertAlign w:val="subscript"/>
          <w:lang w:val="en-GB"/>
        </w:rPr>
        <w:t>48</w:t>
      </w:r>
      <w:r w:rsidRPr="004163C9">
        <w:rPr>
          <w:color w:val="00000A"/>
          <w:lang w:val="en-GB"/>
        </w:rPr>
        <w:t>O</w:t>
      </w:r>
      <w:r w:rsidRPr="004163C9">
        <w:rPr>
          <w:color w:val="00000A"/>
          <w:vertAlign w:val="subscript"/>
          <w:lang w:val="en-GB"/>
        </w:rPr>
        <w:t>6</w:t>
      </w:r>
      <w:r w:rsidRPr="004163C9">
        <w:rPr>
          <w:color w:val="00000A"/>
          <w:lang w:val="en-GB"/>
        </w:rPr>
        <w:t xml:space="preserve">; Wako, Osaka, Japan). Plates were incubated vertically at 20°C and 70% humidity in a 16 </w:t>
      </w:r>
      <w:proofErr w:type="gramStart"/>
      <w:r w:rsidRPr="004163C9">
        <w:rPr>
          <w:color w:val="00000A"/>
          <w:lang w:val="en-GB"/>
        </w:rPr>
        <w:t>hours</w:t>
      </w:r>
      <w:proofErr w:type="gramEnd"/>
      <w:r w:rsidRPr="004163C9">
        <w:rPr>
          <w:color w:val="00000A"/>
          <w:lang w:val="en-GB"/>
        </w:rPr>
        <w:t xml:space="preserve"> light/8 hours dark cycle. Primary root length </w:t>
      </w:r>
      <w:r w:rsidR="005C114C" w:rsidRPr="004163C9">
        <w:rPr>
          <w:color w:val="00000A"/>
          <w:lang w:val="en-GB"/>
        </w:rPr>
        <w:t>w</w:t>
      </w:r>
      <w:r w:rsidR="005C114C" w:rsidRPr="00E937F4">
        <w:rPr>
          <w:color w:val="00000A"/>
          <w:lang w:val="en-GB"/>
        </w:rPr>
        <w:t>as</w:t>
      </w:r>
      <w:r w:rsidR="005C114C" w:rsidRPr="00515820">
        <w:rPr>
          <w:color w:val="00000A"/>
          <w:lang w:val="en-GB"/>
        </w:rPr>
        <w:t xml:space="preserve"> </w:t>
      </w:r>
      <w:r w:rsidRPr="00515820">
        <w:rPr>
          <w:color w:val="00000A"/>
          <w:lang w:val="en-GB"/>
        </w:rPr>
        <w:t xml:space="preserve">measured from plates images using </w:t>
      </w:r>
      <w:proofErr w:type="spellStart"/>
      <w:r w:rsidRPr="00515820">
        <w:rPr>
          <w:color w:val="00000A"/>
          <w:lang w:val="en-GB"/>
        </w:rPr>
        <w:t>ImageJ</w:t>
      </w:r>
      <w:proofErr w:type="spellEnd"/>
      <w:r w:rsidRPr="00515820">
        <w:rPr>
          <w:color w:val="00000A"/>
          <w:lang w:val="en-GB"/>
        </w:rPr>
        <w:t xml:space="preserve"> </w:t>
      </w:r>
      <w:r w:rsidR="00253504" w:rsidRPr="00515820">
        <w:rPr>
          <w:color w:val="00000A"/>
          <w:lang w:val="en-GB"/>
        </w:rPr>
        <w:t>(</w:t>
      </w:r>
      <w:r w:rsidR="00271B65">
        <w:fldChar w:fldCharType="begin"/>
      </w:r>
      <w:r w:rsidR="00271B65" w:rsidRPr="005A178B">
        <w:rPr>
          <w:lang w:val="en-US"/>
          <w:rPrChange w:id="10" w:author="Isabel Betegon" w:date="2018-05-11T18:04:00Z">
            <w:rPr/>
          </w:rPrChange>
        </w:rPr>
        <w:instrText xml:space="preserve"> HYPERLINK "https://imagej.nih.gov/ij/" </w:instrText>
      </w:r>
      <w:r w:rsidR="00271B65">
        <w:fldChar w:fldCharType="separate"/>
      </w:r>
      <w:r w:rsidR="00253504" w:rsidRPr="00515820">
        <w:rPr>
          <w:rStyle w:val="Hipervnculo"/>
          <w:lang w:val="en-GB"/>
        </w:rPr>
        <w:t>https://imagej.nih.gov/ij/</w:t>
      </w:r>
      <w:r w:rsidR="00271B65">
        <w:rPr>
          <w:rStyle w:val="Hipervnculo"/>
          <w:lang w:val="en-GB"/>
        </w:rPr>
        <w:fldChar w:fldCharType="end"/>
      </w:r>
      <w:r w:rsidR="00253504" w:rsidRPr="00515820">
        <w:rPr>
          <w:color w:val="00000A"/>
          <w:lang w:val="en-GB"/>
        </w:rPr>
        <w:t xml:space="preserve">) </w:t>
      </w:r>
      <w:r w:rsidRPr="00515820">
        <w:rPr>
          <w:color w:val="00000A"/>
          <w:lang w:val="en-GB"/>
        </w:rPr>
        <w:t xml:space="preserve">and </w:t>
      </w:r>
      <w:proofErr w:type="spellStart"/>
      <w:r w:rsidRPr="00FD51F4">
        <w:rPr>
          <w:color w:val="00000A"/>
          <w:lang w:val="en-GB"/>
        </w:rPr>
        <w:t>MyROOT</w:t>
      </w:r>
      <w:proofErr w:type="spellEnd"/>
      <w:r w:rsidRPr="00FD51F4">
        <w:rPr>
          <w:color w:val="00000A"/>
          <w:lang w:val="en-GB"/>
        </w:rPr>
        <w:t xml:space="preserve"> </w:t>
      </w:r>
      <w:r w:rsidR="00941B44" w:rsidRPr="00FD51F4">
        <w:rPr>
          <w:color w:val="00000A"/>
          <w:lang w:val="en-GB"/>
        </w:rPr>
        <w:fldChar w:fldCharType="begin"/>
      </w:r>
      <w:r w:rsidR="00941B44" w:rsidRPr="00FD51F4">
        <w:rPr>
          <w:color w:val="00000A"/>
          <w:lang w:val="en-GB"/>
        </w:rPr>
        <w:instrText xml:space="preserve"> ADDIN EN.CITE &lt;EndNote&gt;&lt;Cite&gt;&lt;Author&gt;Betegón-Putze&lt;/Author&gt;&lt;Year&gt;2018&lt;/Year&gt;&lt;RecNum&gt;306&lt;/RecNum&gt;&lt;DisplayText&gt;[22]&lt;/DisplayText&gt;&lt;record&gt;&lt;rec-number&gt;306&lt;/rec-number&gt;&lt;foreign-keys&gt;&lt;key app="EN" db-id="sts59xarpezexledev4xspt7fwvasefpesav" timestamp="1525968653"&gt;306&lt;/key&gt;&lt;/foreign-keys&gt;&lt;ref-type name="Journal Article"&gt;17&lt;/ref-type&gt;&lt;contributors&gt;&lt;authors&gt;&lt;author&gt;Betegón-Putze, Isabel&lt;/author&gt;&lt;author&gt;González, Alejandro&lt;/author&gt;&lt;author&gt;Sevillano, Xavier&lt;/author&gt;&lt;author&gt;Blasco-Escámez, David&lt;/author&gt;&lt;author&gt;Caño-Delgado, Ana I&lt;/author&gt;&lt;/authors&gt;&lt;/contributors&gt;&lt;titles&gt;&lt;title&gt;MyROOT: A novel method and software for the semi-automatic measurement of plant root length&lt;/title&gt;&lt;secondary-title&gt;bioRxiv&lt;/secondary-title&gt;&lt;/titles&gt;&lt;periodical&gt;&lt;full-title&gt;bioRxiv&lt;/full-title&gt;&lt;/periodical&gt;&lt;dates&gt;&lt;year&gt;2018&lt;/year&gt;&lt;/dates&gt;&lt;urls&gt;&lt;related-urls&gt;&lt;url&gt;https://www.biorxiv.org/content/biorxiv/early/2018/05/07/309773.full.pdf&lt;/url&gt;&lt;/related-urls&gt;&lt;/urls&gt;&lt;electronic-resource-num&gt;10.1101/309773&lt;/electronic-resource-num&gt;&lt;/record&gt;&lt;/Cite&gt;&lt;/EndNote&gt;</w:instrText>
      </w:r>
      <w:r w:rsidR="00941B44" w:rsidRPr="00FD51F4">
        <w:rPr>
          <w:color w:val="00000A"/>
          <w:lang w:val="en-GB"/>
        </w:rPr>
        <w:fldChar w:fldCharType="separate"/>
      </w:r>
      <w:r w:rsidR="00941B44" w:rsidRPr="00FD51F4">
        <w:rPr>
          <w:noProof/>
          <w:color w:val="00000A"/>
          <w:lang w:val="en-GB"/>
        </w:rPr>
        <w:t>[22]</w:t>
      </w:r>
      <w:r w:rsidR="00941B44" w:rsidRPr="00FD51F4">
        <w:rPr>
          <w:color w:val="00000A"/>
          <w:lang w:val="en-GB"/>
        </w:rPr>
        <w:fldChar w:fldCharType="end"/>
      </w:r>
      <w:r w:rsidR="00253504" w:rsidRPr="00515820">
        <w:rPr>
          <w:color w:val="00000A"/>
          <w:lang w:val="en-GB"/>
        </w:rPr>
        <w:t xml:space="preserve"> </w:t>
      </w:r>
      <w:proofErr w:type="spellStart"/>
      <w:r w:rsidRPr="00515820">
        <w:rPr>
          <w:color w:val="00000A"/>
          <w:lang w:val="en-GB"/>
        </w:rPr>
        <w:t>software</w:t>
      </w:r>
      <w:r w:rsidR="00253504" w:rsidRPr="00515820">
        <w:rPr>
          <w:color w:val="00000A"/>
          <w:lang w:val="en-GB"/>
        </w:rPr>
        <w:t>s</w:t>
      </w:r>
      <w:proofErr w:type="spellEnd"/>
      <w:r w:rsidRPr="00515820">
        <w:rPr>
          <w:color w:val="00000A"/>
          <w:lang w:val="en-GB"/>
        </w:rPr>
        <w:t>.</w:t>
      </w:r>
    </w:p>
    <w:p w14:paraId="2DA773AD" w14:textId="354A662D" w:rsidR="002F2957" w:rsidRDefault="002F2957" w:rsidP="002950DE">
      <w:pPr>
        <w:spacing w:after="0" w:line="480" w:lineRule="auto"/>
        <w:jc w:val="both"/>
        <w:rPr>
          <w:lang w:val="en-GB"/>
        </w:rPr>
      </w:pPr>
      <w:r w:rsidRPr="00D504BD">
        <w:rPr>
          <w:color w:val="00000A"/>
          <w:lang w:val="en-GB"/>
        </w:rPr>
        <w:lastRenderedPageBreak/>
        <w:t>Beta-</w:t>
      </w:r>
      <w:proofErr w:type="spellStart"/>
      <w:r w:rsidRPr="00D504BD">
        <w:rPr>
          <w:color w:val="00000A"/>
          <w:lang w:val="en-GB"/>
        </w:rPr>
        <w:t>Estradiol</w:t>
      </w:r>
      <w:proofErr w:type="spellEnd"/>
      <w:r w:rsidRPr="00D504BD">
        <w:rPr>
          <w:color w:val="00000A"/>
          <w:lang w:val="en-GB"/>
        </w:rPr>
        <w:t xml:space="preserve"> from Sigma diluted in DMSO was used to induce BRAVO expression. Dexamethasone from Sigma diluted in </w:t>
      </w:r>
      <w:proofErr w:type="spellStart"/>
      <w:r w:rsidRPr="00D504BD">
        <w:rPr>
          <w:color w:val="00000A"/>
          <w:lang w:val="en-GB"/>
        </w:rPr>
        <w:t>EtOH</w:t>
      </w:r>
      <w:proofErr w:type="spellEnd"/>
      <w:r w:rsidRPr="00D504BD">
        <w:rPr>
          <w:color w:val="00000A"/>
          <w:lang w:val="en-GB"/>
        </w:rPr>
        <w:t xml:space="preserve"> was used to induce WOX5 expression. </w:t>
      </w:r>
      <w:r w:rsidR="000450E1" w:rsidRPr="002950DE">
        <w:rPr>
          <w:lang w:val="en-GB"/>
        </w:rPr>
        <w:t xml:space="preserve">For </w:t>
      </w:r>
      <w:proofErr w:type="spellStart"/>
      <w:r w:rsidR="000450E1" w:rsidRPr="002950DE">
        <w:rPr>
          <w:lang w:val="en-GB"/>
        </w:rPr>
        <w:t>bleomycin</w:t>
      </w:r>
      <w:proofErr w:type="spellEnd"/>
      <w:r w:rsidR="000450E1" w:rsidRPr="002950DE">
        <w:rPr>
          <w:lang w:val="en-GB"/>
        </w:rPr>
        <w:t xml:space="preserve"> treatment, seedlings were transferred to vertical plates supplemented with 0.6 µg/ml </w:t>
      </w:r>
      <w:proofErr w:type="spellStart"/>
      <w:r w:rsidR="000450E1" w:rsidRPr="002950DE">
        <w:rPr>
          <w:lang w:val="en-GB"/>
        </w:rPr>
        <w:t>bleomycin</w:t>
      </w:r>
      <w:proofErr w:type="spellEnd"/>
      <w:r w:rsidR="000450E1" w:rsidRPr="002950DE">
        <w:rPr>
          <w:lang w:val="en-GB"/>
        </w:rPr>
        <w:t xml:space="preserve"> (Sigma) 4 days after sowing. For recovery, plants were transferred back to control medium after 1 day of growth in </w:t>
      </w:r>
      <w:proofErr w:type="spellStart"/>
      <w:r w:rsidR="000450E1" w:rsidRPr="002950DE">
        <w:rPr>
          <w:lang w:val="en-GB"/>
        </w:rPr>
        <w:t>bleomycin</w:t>
      </w:r>
      <w:proofErr w:type="spellEnd"/>
      <w:r w:rsidR="000450E1" w:rsidRPr="002950DE">
        <w:rPr>
          <w:lang w:val="en-GB"/>
        </w:rPr>
        <w:t xml:space="preserve">-containing medium and </w:t>
      </w:r>
      <w:proofErr w:type="spellStart"/>
      <w:r w:rsidR="00590C46">
        <w:rPr>
          <w:lang w:val="en-GB"/>
        </w:rPr>
        <w:t>analyzed</w:t>
      </w:r>
      <w:proofErr w:type="spellEnd"/>
      <w:r w:rsidR="00590C46" w:rsidRPr="002950DE">
        <w:rPr>
          <w:lang w:val="en-GB"/>
        </w:rPr>
        <w:t xml:space="preserve"> </w:t>
      </w:r>
      <w:r w:rsidR="000450E1" w:rsidRPr="002950DE">
        <w:rPr>
          <w:lang w:val="en-GB"/>
        </w:rPr>
        <w:t xml:space="preserve">under a confocal microscope after </w:t>
      </w:r>
      <w:r w:rsidR="000450E1" w:rsidRPr="00515820">
        <w:rPr>
          <w:lang w:val="en-GB"/>
        </w:rPr>
        <w:t>72</w:t>
      </w:r>
      <w:r w:rsidR="000450E1" w:rsidRPr="002950DE">
        <w:rPr>
          <w:lang w:val="en-GB"/>
        </w:rPr>
        <w:t>h</w:t>
      </w:r>
      <w:r w:rsidR="000450E1" w:rsidRPr="00797A40">
        <w:rPr>
          <w:highlight w:val="yellow"/>
          <w:lang w:val="en-GB"/>
        </w:rPr>
        <w:t>.</w:t>
      </w:r>
      <w:r w:rsidR="00350B43" w:rsidRPr="00797A40">
        <w:rPr>
          <w:highlight w:val="yellow"/>
          <w:lang w:val="en-GB"/>
        </w:rPr>
        <w:t xml:space="preserve"> For </w:t>
      </w:r>
      <w:proofErr w:type="spellStart"/>
      <w:r w:rsidR="00350B43" w:rsidRPr="00797A40">
        <w:rPr>
          <w:highlight w:val="yellow"/>
          <w:lang w:val="en-GB"/>
        </w:rPr>
        <w:t>zeocin</w:t>
      </w:r>
      <w:proofErr w:type="spellEnd"/>
      <w:r w:rsidR="00350B43" w:rsidRPr="00797A40">
        <w:rPr>
          <w:highlight w:val="yellow"/>
          <w:lang w:val="en-GB"/>
        </w:rPr>
        <w:t xml:space="preserve"> treatment, ….</w:t>
      </w:r>
    </w:p>
    <w:p w14:paraId="023EAB83" w14:textId="0F4DAA84" w:rsidR="005B0A68" w:rsidRPr="00515820" w:rsidDel="005A178B" w:rsidRDefault="005B0A68" w:rsidP="002950DE">
      <w:pPr>
        <w:spacing w:after="0" w:line="480" w:lineRule="auto"/>
        <w:jc w:val="both"/>
        <w:rPr>
          <w:del w:id="11" w:author="Isabel Betegon" w:date="2018-05-11T18:05:00Z"/>
          <w:b/>
          <w:color w:val="00000A"/>
          <w:lang w:val="en-GB"/>
        </w:rPr>
      </w:pPr>
      <w:r w:rsidRPr="00982C2F">
        <w:rPr>
          <w:highlight w:val="yellow"/>
          <w:lang w:val="en-GB"/>
        </w:rPr>
        <w:t xml:space="preserve">Basic </w:t>
      </w:r>
      <w:proofErr w:type="spellStart"/>
      <w:r w:rsidRPr="00982C2F">
        <w:rPr>
          <w:highlight w:val="yellow"/>
          <w:lang w:val="en-GB"/>
        </w:rPr>
        <w:t>fuchsin</w:t>
      </w:r>
      <w:proofErr w:type="spellEnd"/>
      <w:r>
        <w:rPr>
          <w:lang w:val="en-GB"/>
        </w:rPr>
        <w:t xml:space="preserve"> staining </w:t>
      </w:r>
      <w:ins w:id="12" w:author="Isabel Betegon" w:date="2018-05-11T18:04:00Z">
        <w:r w:rsidR="005A178B">
          <w:rPr>
            <w:lang w:val="en-GB"/>
          </w:rPr>
          <w:t xml:space="preserve">protocol </w:t>
        </w:r>
      </w:ins>
      <w:r>
        <w:rPr>
          <w:lang w:val="en-GB"/>
        </w:rPr>
        <w:t>for xylem characterization</w:t>
      </w:r>
      <w:ins w:id="13" w:author="Isabel Betegon" w:date="2018-05-11T18:04:00Z">
        <w:r w:rsidR="005A178B">
          <w:rPr>
            <w:lang w:val="en-GB"/>
          </w:rPr>
          <w:t xml:space="preserve"> was perform</w:t>
        </w:r>
      </w:ins>
      <w:ins w:id="14" w:author="Isabel Betegon" w:date="2018-05-11T18:05:00Z">
        <w:r w:rsidR="005A178B">
          <w:rPr>
            <w:lang w:val="en-GB"/>
          </w:rPr>
          <w:t xml:space="preserve">ed as described in Caño-Delgado et al., 2000. </w:t>
        </w:r>
      </w:ins>
      <w:bookmarkStart w:id="15" w:name="_GoBack"/>
      <w:bookmarkEnd w:id="15"/>
      <w:del w:id="16" w:author="Isabel Betegon" w:date="2018-05-11T18:05:00Z">
        <w:r w:rsidDel="005A178B">
          <w:rPr>
            <w:lang w:val="en-GB"/>
          </w:rPr>
          <w:delText>…</w:delText>
        </w:r>
      </w:del>
    </w:p>
    <w:p w14:paraId="0C0D762A" w14:textId="641CE1E4" w:rsidR="002F2957" w:rsidRPr="00E871F4" w:rsidRDefault="00783892" w:rsidP="002950DE">
      <w:pPr>
        <w:spacing w:after="0" w:line="480" w:lineRule="auto"/>
        <w:jc w:val="both"/>
        <w:rPr>
          <w:color w:val="00000A"/>
          <w:lang w:val="en-GB"/>
        </w:rPr>
      </w:pPr>
      <w:r>
        <w:rPr>
          <w:color w:val="00000A"/>
          <w:lang w:val="en-GB"/>
        </w:rPr>
        <w:t xml:space="preserve">The double mutant </w:t>
      </w:r>
      <w:r w:rsidRPr="00E871F4">
        <w:rPr>
          <w:i/>
          <w:color w:val="00000A"/>
          <w:lang w:val="en-GB"/>
        </w:rPr>
        <w:t>bravo wox5</w:t>
      </w:r>
      <w:r>
        <w:rPr>
          <w:color w:val="00000A"/>
          <w:lang w:val="en-GB"/>
        </w:rPr>
        <w:t xml:space="preserve"> was generated by crossing the </w:t>
      </w:r>
      <w:r w:rsidRPr="00E871F4">
        <w:rPr>
          <w:i/>
          <w:color w:val="00000A"/>
          <w:lang w:val="en-GB"/>
        </w:rPr>
        <w:t>bravo</w:t>
      </w:r>
      <w:r>
        <w:rPr>
          <w:color w:val="00000A"/>
          <w:lang w:val="en-GB"/>
        </w:rPr>
        <w:t xml:space="preserve"> and </w:t>
      </w:r>
      <w:r w:rsidRPr="00E871F4">
        <w:rPr>
          <w:i/>
          <w:color w:val="00000A"/>
          <w:lang w:val="en-GB"/>
        </w:rPr>
        <w:t>wox5</w:t>
      </w:r>
      <w:r>
        <w:rPr>
          <w:color w:val="00000A"/>
          <w:lang w:val="en-GB"/>
        </w:rPr>
        <w:t xml:space="preserve"> single mutants</w:t>
      </w:r>
      <w:r w:rsidR="00590C46">
        <w:rPr>
          <w:color w:val="00000A"/>
          <w:lang w:val="en-GB"/>
        </w:rPr>
        <w:t xml:space="preserve">. The double mutant homozygous lines were selected by genotyping. The primers used for </w:t>
      </w:r>
      <w:r w:rsidR="00590C46" w:rsidRPr="00E871F4">
        <w:rPr>
          <w:i/>
          <w:color w:val="00000A"/>
          <w:lang w:val="en-GB"/>
        </w:rPr>
        <w:t>bravo</w:t>
      </w:r>
      <w:r w:rsidR="00590C46">
        <w:rPr>
          <w:color w:val="00000A"/>
          <w:lang w:val="en-GB"/>
        </w:rPr>
        <w:t xml:space="preserve"> and </w:t>
      </w:r>
      <w:r w:rsidR="00590C46" w:rsidRPr="00E871F4">
        <w:rPr>
          <w:i/>
          <w:color w:val="00000A"/>
          <w:lang w:val="en-GB"/>
        </w:rPr>
        <w:t>wox5</w:t>
      </w:r>
      <w:r w:rsidR="00590C46">
        <w:rPr>
          <w:color w:val="00000A"/>
          <w:lang w:val="en-GB"/>
        </w:rPr>
        <w:t xml:space="preserve"> genotyping are indicated in </w:t>
      </w:r>
      <w:commentRangeStart w:id="17"/>
      <w:r w:rsidR="00590C46">
        <w:rPr>
          <w:color w:val="00000A"/>
          <w:lang w:val="en-GB"/>
        </w:rPr>
        <w:t>table S2</w:t>
      </w:r>
      <w:commentRangeEnd w:id="17"/>
      <w:r w:rsidR="00590C46">
        <w:rPr>
          <w:rStyle w:val="Refdecomentario"/>
        </w:rPr>
        <w:commentReference w:id="17"/>
      </w:r>
      <w:r w:rsidR="00590C46">
        <w:rPr>
          <w:color w:val="00000A"/>
          <w:lang w:val="en-GB"/>
        </w:rPr>
        <w:t>.</w:t>
      </w:r>
    </w:p>
    <w:p w14:paraId="042683D4" w14:textId="77777777" w:rsidR="00A403AE" w:rsidRDefault="00A403AE" w:rsidP="002950DE">
      <w:pPr>
        <w:spacing w:after="0" w:line="480" w:lineRule="auto"/>
        <w:jc w:val="both"/>
        <w:outlineLvl w:val="0"/>
        <w:rPr>
          <w:ins w:id="18" w:author="Nadja Bosch" w:date="2018-04-17T17:56:00Z"/>
          <w:b/>
          <w:color w:val="00000A"/>
          <w:lang w:val="en-GB"/>
        </w:rPr>
      </w:pPr>
    </w:p>
    <w:p w14:paraId="7B7AD337" w14:textId="35E3EDCC" w:rsidR="002F2957" w:rsidRPr="004163C9" w:rsidRDefault="002F2957" w:rsidP="002950DE">
      <w:pPr>
        <w:spacing w:after="0" w:line="480" w:lineRule="auto"/>
        <w:jc w:val="both"/>
        <w:outlineLvl w:val="0"/>
        <w:rPr>
          <w:color w:val="00000A"/>
          <w:lang w:val="en-GB"/>
        </w:rPr>
      </w:pPr>
      <w:r w:rsidRPr="004163C9">
        <w:rPr>
          <w:b/>
          <w:color w:val="00000A"/>
          <w:lang w:val="en-GB"/>
        </w:rPr>
        <w:t>Confocal Microscopy and Quantification of Fluorescence Signal</w:t>
      </w:r>
    </w:p>
    <w:p w14:paraId="3205DA65" w14:textId="6A9D47B9" w:rsidR="002F2957" w:rsidRPr="00515820" w:rsidRDefault="002F2957" w:rsidP="002950DE">
      <w:pPr>
        <w:spacing w:after="0" w:line="480" w:lineRule="auto"/>
        <w:jc w:val="both"/>
        <w:rPr>
          <w:color w:val="00000A"/>
          <w:lang w:val="en-GB"/>
        </w:rPr>
      </w:pPr>
      <w:r w:rsidRPr="004163C9">
        <w:rPr>
          <w:color w:val="00000A"/>
          <w:lang w:val="en-GB"/>
        </w:rPr>
        <w:t xml:space="preserve">Confocal images were taken with a FV 1000 Olympus confocal microscopy after </w:t>
      </w:r>
      <w:proofErr w:type="spellStart"/>
      <w:r w:rsidRPr="004163C9">
        <w:rPr>
          <w:color w:val="00000A"/>
          <w:lang w:val="en-GB"/>
        </w:rPr>
        <w:t>propidium</w:t>
      </w:r>
      <w:proofErr w:type="spellEnd"/>
      <w:r w:rsidRPr="004163C9">
        <w:rPr>
          <w:color w:val="00000A"/>
          <w:lang w:val="en-GB"/>
        </w:rPr>
        <w:t xml:space="preserve"> iodide (PI) </w:t>
      </w:r>
      <w:commentRangeStart w:id="19"/>
      <w:r w:rsidRPr="004163C9">
        <w:rPr>
          <w:color w:val="00000A"/>
          <w:lang w:val="en-GB"/>
        </w:rPr>
        <w:t>staining</w:t>
      </w:r>
      <w:commentRangeEnd w:id="19"/>
      <w:r w:rsidR="002E6F14">
        <w:rPr>
          <w:rStyle w:val="Refdecomentario"/>
        </w:rPr>
        <w:commentReference w:id="19"/>
      </w:r>
      <w:r w:rsidRPr="004163C9">
        <w:rPr>
          <w:color w:val="00000A"/>
          <w:lang w:val="en-GB"/>
        </w:rPr>
        <w:t xml:space="preserve">. PI and GFP were detected with a band-pass 570-670 nm filter and 500-545 nm filter, respectively. The same laser settings were used within the same experiment to quantify the </w:t>
      </w:r>
      <w:r w:rsidR="005C114C" w:rsidRPr="002950DE">
        <w:rPr>
          <w:color w:val="00000A"/>
          <w:lang w:val="en-GB"/>
        </w:rPr>
        <w:t>f</w:t>
      </w:r>
      <w:r w:rsidRPr="00515820">
        <w:rPr>
          <w:color w:val="00000A"/>
          <w:lang w:val="en-GB"/>
        </w:rPr>
        <w:t xml:space="preserve">luorescence </w:t>
      </w:r>
      <w:r w:rsidR="005C114C" w:rsidRPr="002950DE">
        <w:rPr>
          <w:color w:val="00000A"/>
          <w:lang w:val="en-GB"/>
        </w:rPr>
        <w:t>s</w:t>
      </w:r>
      <w:r w:rsidRPr="00515820">
        <w:rPr>
          <w:color w:val="00000A"/>
          <w:lang w:val="en-GB"/>
        </w:rPr>
        <w:t>ignal</w:t>
      </w:r>
      <w:r w:rsidR="00267397">
        <w:rPr>
          <w:color w:val="00000A"/>
          <w:lang w:val="en-GB"/>
        </w:rPr>
        <w:t xml:space="preserve">, using the Integrated Density value measured of each plant. The relative average pixel intensity was obtained by relativizing each </w:t>
      </w:r>
      <w:r w:rsidR="00BE7A5A">
        <w:rPr>
          <w:color w:val="00000A"/>
          <w:lang w:val="en-GB"/>
        </w:rPr>
        <w:t>series</w:t>
      </w:r>
      <w:r w:rsidR="00267397">
        <w:rPr>
          <w:color w:val="00000A"/>
          <w:lang w:val="en-GB"/>
        </w:rPr>
        <w:t xml:space="preserve"> to the wild type GFP expression</w:t>
      </w:r>
      <w:r w:rsidRPr="00515820">
        <w:rPr>
          <w:color w:val="00000A"/>
          <w:lang w:val="en-GB"/>
        </w:rPr>
        <w:t>. The analysis of QC cell division</w:t>
      </w:r>
      <w:r w:rsidR="00A403AE">
        <w:rPr>
          <w:color w:val="00000A"/>
          <w:lang w:val="en-GB"/>
        </w:rPr>
        <w:t xml:space="preserve"> and</w:t>
      </w:r>
      <w:r w:rsidR="00D925E3">
        <w:rPr>
          <w:color w:val="00000A"/>
          <w:lang w:val="en-GB"/>
        </w:rPr>
        <w:t xml:space="preserve"> </w:t>
      </w:r>
      <w:r w:rsidRPr="00515820">
        <w:rPr>
          <w:color w:val="00000A"/>
          <w:lang w:val="en-GB"/>
        </w:rPr>
        <w:t xml:space="preserve">CSC </w:t>
      </w:r>
      <w:r w:rsidR="005C114C" w:rsidRPr="002950DE">
        <w:rPr>
          <w:color w:val="00000A"/>
          <w:lang w:val="en-GB"/>
        </w:rPr>
        <w:t>differentiation was</w:t>
      </w:r>
      <w:r w:rsidRPr="00515820">
        <w:rPr>
          <w:color w:val="00000A"/>
          <w:lang w:val="en-GB"/>
        </w:rPr>
        <w:t xml:space="preserve"> carried out by imaging fixed roots through a modified </w:t>
      </w:r>
      <w:proofErr w:type="spellStart"/>
      <w:r w:rsidRPr="00515820">
        <w:rPr>
          <w:color w:val="00000A"/>
          <w:lang w:val="en-GB"/>
        </w:rPr>
        <w:t>pseudoSchiff</w:t>
      </w:r>
      <w:proofErr w:type="spellEnd"/>
      <w:r w:rsidRPr="00515820">
        <w:rPr>
          <w:color w:val="00000A"/>
          <w:lang w:val="en-GB"/>
        </w:rPr>
        <w:t xml:space="preserve"> (</w:t>
      </w:r>
      <w:proofErr w:type="spellStart"/>
      <w:r w:rsidRPr="00515820">
        <w:rPr>
          <w:color w:val="00000A"/>
          <w:lang w:val="en-GB"/>
        </w:rPr>
        <w:t>mPS</w:t>
      </w:r>
      <w:proofErr w:type="spellEnd"/>
      <w:r w:rsidRPr="00515820">
        <w:rPr>
          <w:color w:val="00000A"/>
          <w:lang w:val="en-GB"/>
        </w:rPr>
        <w:t>)-PI staining method</w:t>
      </w:r>
      <w:r w:rsidR="00BA0263">
        <w:rPr>
          <w:color w:val="00000A"/>
          <w:lang w:val="en-GB"/>
        </w:rPr>
        <w:fldChar w:fldCharType="begin"/>
      </w:r>
      <w:r w:rsidR="00941B44">
        <w:rPr>
          <w:color w:val="00000A"/>
          <w:lang w:val="en-GB"/>
        </w:rPr>
        <w:instrText xml:space="preserve"> ADDIN EN.CITE &lt;EndNote&gt;&lt;Cite&gt;&lt;Author&gt;Truernit&lt;/Author&gt;&lt;Year&gt;2008&lt;/Year&gt;&lt;RecNum&gt;286&lt;/RecNum&gt;&lt;DisplayText&gt;[23]&lt;/DisplayText&gt;&lt;record&gt;&lt;rec-number&gt;286&lt;/rec-number&gt;&lt;foreign-keys&gt;&lt;key app="EN" db-id="sts59xarpezexledev4xspt7fwvasefpesav" timestamp="1519224772"&gt;286&lt;/key&gt;&lt;/foreign-keys&gt;&lt;ref-type name="Journal Article"&gt;17&lt;/ref-type&gt;&lt;contributors&gt;&lt;authors&gt;&lt;author&gt;Truernit, E.&lt;/author&gt;&lt;author&gt;Bauby, H.&lt;/author&gt;&lt;author&gt;Dubreucq, B.&lt;/author&gt;&lt;author&gt;Grandjean, O.&lt;/author&gt;&lt;author&gt;Runions, J.&lt;/author&gt;&lt;author&gt;Barthelemy, J.&lt;/author&gt;&lt;author&gt;Palauqui, J. C.&lt;/author&gt;&lt;/authors&gt;&lt;/contributors&gt;&lt;auth-address&gt;Laboratoire de Biologie Cellulaire, Institut Jean-Pierre Bourgin, Unite de Recherche 501, Institut National de la Recherche Agronomique, 78026 Versailles cedex, France.&lt;/auth-address&gt;&lt;titles&gt;&lt;title&gt;High-resolution whole-mount imaging of three-dimensional tissue organization and gene expression enables the study of Phloem development and structure in Arabidopsis&lt;/title&gt;&lt;secondary-title&gt;Plant Cell&lt;/secondary-title&gt;&lt;alt-title&gt;The Plant cell&lt;/alt-title&gt;&lt;/titles&gt;&lt;periodical&gt;&lt;full-title&gt;Plant Cell&lt;/full-title&gt;&lt;/periodical&gt;&lt;pages&gt;1494-503&lt;/pages&gt;&lt;volume&gt;20&lt;/volume&gt;&lt;number&gt;6&lt;/number&gt;&lt;edition&gt;2008/06/05&lt;/edition&gt;&lt;keywords&gt;&lt;keyword&gt;Arabidopsis/*cytology/genetics/metabolism&lt;/keyword&gt;&lt;keyword&gt;Imaging, Three-Dimensional/*methods&lt;/keyword&gt;&lt;keyword&gt;Microscopy, Confocal/*methods&lt;/keyword&gt;&lt;keyword&gt;Phloem/*cytology/genetics/metabolism&lt;/keyword&gt;&lt;keyword&gt;Plants, Genetically Modified/cytology/genetics/metabolism&lt;/keyword&gt;&lt;keyword&gt;Reproducibility of Results&lt;/keyword&gt;&lt;/keywords&gt;&lt;dates&gt;&lt;year&gt;2008&lt;/year&gt;&lt;pub-dates&gt;&lt;date&gt;Jun&lt;/date&gt;&lt;/pub-dates&gt;&lt;/dates&gt;&lt;isbn&gt;1040-4651 (Print)&amp;#xD;1040-4651&lt;/isbn&gt;&lt;accession-num&gt;18523061&lt;/accession-num&gt;&lt;urls&gt;&lt;related-urls&gt;&lt;url&gt;https://www.ncbi.nlm.nih.gov/pmc/articles/PMC2483377/pdf/tpc2001494.pdf&lt;/url&gt;&lt;/related-urls&gt;&lt;/urls&gt;&lt;custom2&gt;PMC2483377&lt;/custom2&gt;&lt;electronic-resource-num&gt;10.1105/tpc.107.056069&lt;/electronic-resource-num&gt;&lt;remote-database-provider&gt;NLM&lt;/remote-database-provider&gt;&lt;language&gt;eng&lt;/language&gt;&lt;/record&gt;&lt;/Cite&gt;&lt;/EndNote&gt;</w:instrText>
      </w:r>
      <w:r w:rsidR="00BA0263">
        <w:rPr>
          <w:color w:val="00000A"/>
          <w:lang w:val="en-GB"/>
        </w:rPr>
        <w:fldChar w:fldCharType="separate"/>
      </w:r>
      <w:r w:rsidR="00941B44">
        <w:rPr>
          <w:noProof/>
          <w:color w:val="00000A"/>
          <w:lang w:val="en-GB"/>
        </w:rPr>
        <w:t>[23]</w:t>
      </w:r>
      <w:r w:rsidR="00BA0263">
        <w:rPr>
          <w:color w:val="00000A"/>
          <w:lang w:val="en-GB"/>
        </w:rPr>
        <w:fldChar w:fldCharType="end"/>
      </w:r>
      <w:r w:rsidR="008D5941">
        <w:rPr>
          <w:color w:val="00000A"/>
          <w:lang w:val="en-GB"/>
        </w:rPr>
        <w:t>.</w:t>
      </w:r>
      <w:r w:rsidRPr="00515820">
        <w:rPr>
          <w:color w:val="00000A"/>
          <w:lang w:val="en-GB"/>
        </w:rPr>
        <w:t xml:space="preserve"> Images were</w:t>
      </w:r>
      <w:r w:rsidR="00BE7A5A">
        <w:rPr>
          <w:color w:val="00000A"/>
          <w:lang w:val="en-GB"/>
        </w:rPr>
        <w:t xml:space="preserve"> </w:t>
      </w:r>
      <w:r w:rsidRPr="00515820">
        <w:rPr>
          <w:color w:val="00000A"/>
          <w:lang w:val="en-GB"/>
        </w:rPr>
        <w:t>proces</w:t>
      </w:r>
      <w:r w:rsidRPr="00D504BD">
        <w:rPr>
          <w:color w:val="00000A"/>
          <w:lang w:val="en-GB"/>
        </w:rPr>
        <w:t xml:space="preserve">sed with the Olympus FV </w:t>
      </w:r>
      <w:r w:rsidR="00F13FFE">
        <w:rPr>
          <w:color w:val="00000A"/>
          <w:lang w:val="en-GB"/>
        </w:rPr>
        <w:t xml:space="preserve">(Olympus, </w:t>
      </w:r>
      <w:proofErr w:type="spellStart"/>
      <w:r w:rsidR="00F13FFE">
        <w:rPr>
          <w:color w:val="00000A"/>
          <w:lang w:val="en-GB"/>
        </w:rPr>
        <w:t>Tokio</w:t>
      </w:r>
      <w:proofErr w:type="spellEnd"/>
      <w:r w:rsidR="00F13FFE">
        <w:rPr>
          <w:color w:val="00000A"/>
          <w:lang w:val="en-GB"/>
        </w:rPr>
        <w:t xml:space="preserve">, Japan) </w:t>
      </w:r>
      <w:r w:rsidRPr="00D504BD">
        <w:rPr>
          <w:color w:val="00000A"/>
          <w:lang w:val="en-GB"/>
        </w:rPr>
        <w:t xml:space="preserve">and </w:t>
      </w:r>
      <w:proofErr w:type="spellStart"/>
      <w:r w:rsidRPr="00D504BD">
        <w:rPr>
          <w:color w:val="00000A"/>
          <w:lang w:val="en-GB"/>
        </w:rPr>
        <w:t>ImageJ</w:t>
      </w:r>
      <w:proofErr w:type="spellEnd"/>
      <w:r w:rsidRPr="00D504BD">
        <w:rPr>
          <w:color w:val="00000A"/>
          <w:lang w:val="en-GB"/>
        </w:rPr>
        <w:t xml:space="preserve"> software (</w:t>
      </w:r>
      <w:r w:rsidR="00F96F6F">
        <w:fldChar w:fldCharType="begin"/>
      </w:r>
      <w:r w:rsidR="00F96F6F" w:rsidRPr="002F4E04">
        <w:rPr>
          <w:lang w:val="en-US"/>
          <w:rPrChange w:id="20" w:author="Isabel Betegon" w:date="2018-05-08T09:58:00Z">
            <w:rPr/>
          </w:rPrChange>
        </w:rPr>
        <w:instrText xml:space="preserve"> HYPERLINK "https://imagej.nih.gov/ij/" </w:instrText>
      </w:r>
      <w:r w:rsidR="00F96F6F">
        <w:fldChar w:fldCharType="separate"/>
      </w:r>
      <w:r w:rsidR="00253504" w:rsidRPr="00515820">
        <w:rPr>
          <w:rStyle w:val="Hipervnculo"/>
          <w:lang w:val="en-GB"/>
        </w:rPr>
        <w:t>https://imagej.nih.gov/ij/</w:t>
      </w:r>
      <w:r w:rsidR="00F96F6F">
        <w:rPr>
          <w:rStyle w:val="Hipervnculo"/>
          <w:lang w:val="en-GB"/>
        </w:rPr>
        <w:fldChar w:fldCharType="end"/>
      </w:r>
      <w:r w:rsidRPr="00515820">
        <w:rPr>
          <w:color w:val="00000A"/>
          <w:lang w:val="en-GB"/>
        </w:rPr>
        <w:t>).</w:t>
      </w:r>
    </w:p>
    <w:p w14:paraId="25982072" w14:textId="40F6112F" w:rsidR="000450E1" w:rsidRPr="00515820" w:rsidRDefault="000450E1" w:rsidP="002950DE">
      <w:pPr>
        <w:spacing w:after="0" w:line="480" w:lineRule="auto"/>
        <w:jc w:val="both"/>
        <w:rPr>
          <w:color w:val="00000A"/>
          <w:lang w:val="en-GB"/>
        </w:rPr>
      </w:pPr>
      <w:r w:rsidRPr="002950DE">
        <w:rPr>
          <w:lang w:val="en-GB"/>
        </w:rPr>
        <w:t xml:space="preserve">For </w:t>
      </w:r>
      <w:commentRangeStart w:id="21"/>
      <w:proofErr w:type="spellStart"/>
      <w:r w:rsidRPr="002950DE">
        <w:rPr>
          <w:lang w:val="en-GB"/>
        </w:rPr>
        <w:t>bleomycin</w:t>
      </w:r>
      <w:commentRangeEnd w:id="21"/>
      <w:proofErr w:type="spellEnd"/>
      <w:r w:rsidR="002E6F14">
        <w:rPr>
          <w:rStyle w:val="Refdecomentario"/>
        </w:rPr>
        <w:commentReference w:id="21"/>
      </w:r>
      <w:r w:rsidRPr="002950DE">
        <w:rPr>
          <w:lang w:val="en-GB"/>
        </w:rPr>
        <w:t xml:space="preserve"> assays, the percentage of da</w:t>
      </w:r>
      <w:r w:rsidRPr="00515820">
        <w:rPr>
          <w:lang w:val="en-GB"/>
        </w:rPr>
        <w:t>maged roots was scored after 24</w:t>
      </w:r>
      <w:r w:rsidRPr="002950DE">
        <w:rPr>
          <w:lang w:val="en-GB"/>
        </w:rPr>
        <w:t>h of treatment, identified by the incorporation of PI inside the cells: no damage means that cells did not take</w:t>
      </w:r>
      <w:r w:rsidR="00A403AE">
        <w:rPr>
          <w:lang w:val="en-GB"/>
        </w:rPr>
        <w:t xml:space="preserve"> up</w:t>
      </w:r>
      <w:r w:rsidRPr="002950DE">
        <w:rPr>
          <w:lang w:val="en-GB"/>
        </w:rPr>
        <w:t xml:space="preserve"> PI; </w:t>
      </w:r>
      <w:r w:rsidRPr="00515820">
        <w:rPr>
          <w:lang w:val="en-GB"/>
        </w:rPr>
        <w:t>damage</w:t>
      </w:r>
      <w:r w:rsidRPr="002950DE">
        <w:rPr>
          <w:lang w:val="en-GB"/>
        </w:rPr>
        <w:t xml:space="preserve"> indicates that </w:t>
      </w:r>
      <w:r w:rsidR="007B52F4">
        <w:rPr>
          <w:lang w:val="en-GB"/>
        </w:rPr>
        <w:t xml:space="preserve">death cells in the vasculature </w:t>
      </w:r>
      <w:r w:rsidRPr="00515820">
        <w:rPr>
          <w:lang w:val="en-GB"/>
        </w:rPr>
        <w:t xml:space="preserve">were </w:t>
      </w:r>
      <w:r w:rsidRPr="002950DE">
        <w:rPr>
          <w:lang w:val="en-GB"/>
        </w:rPr>
        <w:t>stained with PI.</w:t>
      </w:r>
      <w:r w:rsidR="00FD5B37">
        <w:rPr>
          <w:lang w:val="en-GB"/>
        </w:rPr>
        <w:t xml:space="preserve"> The percentage of exhausted roots was scored after 24h of treatment plus 72h of recovery, identified by the morphology of the roots. </w:t>
      </w:r>
      <w:r w:rsidRPr="00515820">
        <w:rPr>
          <w:lang w:val="en-GB"/>
        </w:rPr>
        <w:t xml:space="preserve"> </w:t>
      </w:r>
    </w:p>
    <w:p w14:paraId="58218164" w14:textId="77777777" w:rsidR="002F2957" w:rsidRPr="00D504BD" w:rsidRDefault="002F2957" w:rsidP="002950DE">
      <w:pPr>
        <w:spacing w:after="0" w:line="480" w:lineRule="auto"/>
        <w:jc w:val="both"/>
        <w:rPr>
          <w:color w:val="00000A"/>
          <w:lang w:val="en-GB"/>
        </w:rPr>
      </w:pPr>
    </w:p>
    <w:p w14:paraId="186DBA37" w14:textId="77777777" w:rsidR="002F2957" w:rsidRPr="00D504BD" w:rsidRDefault="002F2957" w:rsidP="002950DE">
      <w:pPr>
        <w:spacing w:after="0" w:line="480" w:lineRule="auto"/>
        <w:jc w:val="both"/>
        <w:outlineLvl w:val="0"/>
        <w:rPr>
          <w:color w:val="00000A"/>
          <w:lang w:val="en-GB"/>
        </w:rPr>
      </w:pPr>
      <w:r w:rsidRPr="00D504BD">
        <w:rPr>
          <w:b/>
          <w:color w:val="00000A"/>
          <w:lang w:val="en-GB"/>
        </w:rPr>
        <w:t xml:space="preserve">Yeast two-hybrid assay </w:t>
      </w:r>
    </w:p>
    <w:p w14:paraId="4935D12F" w14:textId="3C92A1AD" w:rsidR="00F13FFE" w:rsidRDefault="002F2957" w:rsidP="002950DE">
      <w:pPr>
        <w:spacing w:after="0" w:line="480" w:lineRule="auto"/>
        <w:jc w:val="both"/>
        <w:rPr>
          <w:color w:val="00000A"/>
          <w:lang w:val="en-GB"/>
        </w:rPr>
      </w:pPr>
      <w:r w:rsidRPr="00D504BD">
        <w:rPr>
          <w:color w:val="00000A"/>
          <w:lang w:val="en-GB"/>
        </w:rPr>
        <w:t xml:space="preserve">Yeast two-hybrid assays were performed </w:t>
      </w:r>
      <w:r w:rsidR="00F13FFE">
        <w:rPr>
          <w:color w:val="00000A"/>
          <w:lang w:val="en-GB"/>
        </w:rPr>
        <w:t>as the</w:t>
      </w:r>
      <w:r w:rsidR="00797A40">
        <w:rPr>
          <w:color w:val="00000A"/>
          <w:lang w:val="en-GB"/>
        </w:rPr>
        <w:t xml:space="preserve"> </w:t>
      </w:r>
      <w:proofErr w:type="spellStart"/>
      <w:r w:rsidR="00F13FFE">
        <w:rPr>
          <w:color w:val="00000A"/>
          <w:lang w:val="en-GB"/>
        </w:rPr>
        <w:t>Matchmarker</w:t>
      </w:r>
      <w:proofErr w:type="spellEnd"/>
      <w:r w:rsidRPr="00D504BD">
        <w:rPr>
          <w:color w:val="00000A"/>
          <w:lang w:val="en-GB"/>
        </w:rPr>
        <w:t xml:space="preserve"> GAL4</w:t>
      </w:r>
      <w:r w:rsidR="00F13FFE">
        <w:rPr>
          <w:color w:val="00000A"/>
          <w:lang w:val="en-GB"/>
        </w:rPr>
        <w:t>-based</w:t>
      </w:r>
      <w:r w:rsidRPr="00D504BD">
        <w:rPr>
          <w:color w:val="00000A"/>
          <w:lang w:val="en-GB"/>
        </w:rPr>
        <w:t xml:space="preserve"> </w:t>
      </w:r>
      <w:r w:rsidR="00F13FFE">
        <w:rPr>
          <w:color w:val="00000A"/>
          <w:lang w:val="en-GB"/>
        </w:rPr>
        <w:t>t</w:t>
      </w:r>
      <w:r w:rsidRPr="00D504BD">
        <w:rPr>
          <w:color w:val="00000A"/>
          <w:lang w:val="en-GB"/>
        </w:rPr>
        <w:t>wo-</w:t>
      </w:r>
      <w:r w:rsidR="00F13FFE">
        <w:rPr>
          <w:color w:val="00000A"/>
          <w:lang w:val="en-GB"/>
        </w:rPr>
        <w:t>h</w:t>
      </w:r>
      <w:r w:rsidRPr="00D504BD">
        <w:rPr>
          <w:color w:val="00000A"/>
          <w:lang w:val="en-GB"/>
        </w:rPr>
        <w:t>ybrid System (</w:t>
      </w:r>
      <w:proofErr w:type="spellStart"/>
      <w:r w:rsidRPr="00D504BD">
        <w:rPr>
          <w:color w:val="00000A"/>
          <w:lang w:val="en-GB"/>
        </w:rPr>
        <w:t>Clontech</w:t>
      </w:r>
      <w:proofErr w:type="spellEnd"/>
      <w:r w:rsidRPr="00D504BD">
        <w:rPr>
          <w:color w:val="00000A"/>
          <w:lang w:val="en-GB"/>
        </w:rPr>
        <w:t xml:space="preserve">). </w:t>
      </w:r>
      <w:r w:rsidR="00F13FFE">
        <w:rPr>
          <w:color w:val="00000A"/>
          <w:lang w:val="en-GB"/>
        </w:rPr>
        <w:t>Constructs</w:t>
      </w:r>
      <w:r w:rsidRPr="00D504BD">
        <w:rPr>
          <w:color w:val="00000A"/>
          <w:lang w:val="en-GB"/>
        </w:rPr>
        <w:t xml:space="preserve"> were </w:t>
      </w:r>
      <w:proofErr w:type="spellStart"/>
      <w:r w:rsidR="00F13FFE">
        <w:rPr>
          <w:color w:val="00000A"/>
          <w:lang w:val="en-GB"/>
        </w:rPr>
        <w:t>co</w:t>
      </w:r>
      <w:r w:rsidRPr="00D504BD">
        <w:rPr>
          <w:color w:val="00000A"/>
          <w:lang w:val="en-GB"/>
        </w:rPr>
        <w:t>transformed</w:t>
      </w:r>
      <w:proofErr w:type="spellEnd"/>
      <w:r w:rsidRPr="00D504BD">
        <w:rPr>
          <w:color w:val="00000A"/>
          <w:lang w:val="en-GB"/>
        </w:rPr>
        <w:t xml:space="preserve"> into the yeast strain </w:t>
      </w:r>
      <w:r w:rsidRPr="00171270">
        <w:rPr>
          <w:color w:val="00000A"/>
          <w:lang w:val="en-GB"/>
        </w:rPr>
        <w:t>AH109 by the lithium acetate method</w:t>
      </w:r>
      <w:r w:rsidR="00F13FFE">
        <w:rPr>
          <w:color w:val="00000A"/>
          <w:lang w:val="en-GB"/>
        </w:rPr>
        <w:t xml:space="preserve">. </w:t>
      </w:r>
      <w:r w:rsidRPr="00171270">
        <w:rPr>
          <w:color w:val="00000A"/>
          <w:lang w:val="en-GB"/>
        </w:rPr>
        <w:t xml:space="preserve"> </w:t>
      </w:r>
      <w:r w:rsidR="00F13FFE">
        <w:rPr>
          <w:color w:val="00000A"/>
          <w:lang w:val="en-GB"/>
        </w:rPr>
        <w:t xml:space="preserve">The presence of the transgenes was confirmed by growth on SD-LW plates, </w:t>
      </w:r>
      <w:r w:rsidR="00CD44BE">
        <w:rPr>
          <w:color w:val="00000A"/>
          <w:lang w:val="en-GB"/>
        </w:rPr>
        <w:t>and protein interaction was assessed by selection on SD-LWH plates. Interactions were observed after 4 days of incubation at 30ºC.</w:t>
      </w:r>
    </w:p>
    <w:p w14:paraId="032CDA5D" w14:textId="77777777" w:rsidR="002F2957" w:rsidRPr="00DB632A" w:rsidRDefault="002F2957" w:rsidP="002950DE">
      <w:pPr>
        <w:spacing w:after="0" w:line="480" w:lineRule="auto"/>
        <w:jc w:val="both"/>
        <w:rPr>
          <w:color w:val="00000A"/>
          <w:lang w:val="en-GB"/>
        </w:rPr>
      </w:pPr>
    </w:p>
    <w:p w14:paraId="6AC1C67F" w14:textId="77777777" w:rsidR="00BA3629" w:rsidRPr="00DB632A" w:rsidRDefault="002F2957" w:rsidP="002950DE">
      <w:pPr>
        <w:spacing w:after="0" w:line="480" w:lineRule="auto"/>
        <w:jc w:val="both"/>
        <w:outlineLvl w:val="0"/>
        <w:rPr>
          <w:b/>
          <w:lang w:val="en-GB"/>
        </w:rPr>
      </w:pPr>
      <w:r w:rsidRPr="00DB632A">
        <w:rPr>
          <w:b/>
          <w:lang w:val="en-GB"/>
        </w:rPr>
        <w:t xml:space="preserve">Transient expression in </w:t>
      </w:r>
      <w:proofErr w:type="spellStart"/>
      <w:r w:rsidRPr="00DB632A">
        <w:rPr>
          <w:b/>
          <w:i/>
          <w:lang w:val="en-GB"/>
        </w:rPr>
        <w:t>Nicotiana</w:t>
      </w:r>
      <w:proofErr w:type="spellEnd"/>
      <w:r w:rsidRPr="00DB632A">
        <w:rPr>
          <w:b/>
          <w:i/>
          <w:lang w:val="en-GB"/>
        </w:rPr>
        <w:t xml:space="preserve"> </w:t>
      </w:r>
      <w:proofErr w:type="spellStart"/>
      <w:r w:rsidRPr="00DB632A">
        <w:rPr>
          <w:b/>
          <w:i/>
          <w:lang w:val="en-GB"/>
        </w:rPr>
        <w:t>benthamiana</w:t>
      </w:r>
      <w:proofErr w:type="spellEnd"/>
      <w:r w:rsidRPr="00DB632A">
        <w:rPr>
          <w:b/>
          <w:lang w:val="en-GB"/>
        </w:rPr>
        <w:t xml:space="preserve"> for FLIM measurements</w:t>
      </w:r>
    </w:p>
    <w:p w14:paraId="4A302639" w14:textId="06ED4BEE" w:rsidR="002B25E1" w:rsidRPr="00DB632A" w:rsidRDefault="002F2957" w:rsidP="002950DE">
      <w:pPr>
        <w:spacing w:after="0" w:line="480" w:lineRule="auto"/>
        <w:jc w:val="both"/>
        <w:rPr>
          <w:lang w:val="en-GB"/>
        </w:rPr>
      </w:pPr>
      <w:r w:rsidRPr="00DB632A">
        <w:rPr>
          <w:lang w:val="en-GB"/>
        </w:rPr>
        <w:t xml:space="preserve">Preparation of transiently expressing </w:t>
      </w:r>
      <w:proofErr w:type="spellStart"/>
      <w:r w:rsidRPr="00DB632A">
        <w:rPr>
          <w:i/>
          <w:lang w:val="en-GB"/>
        </w:rPr>
        <w:t>Nicotiana</w:t>
      </w:r>
      <w:proofErr w:type="spellEnd"/>
      <w:r w:rsidRPr="00DB632A">
        <w:rPr>
          <w:i/>
          <w:lang w:val="en-GB"/>
        </w:rPr>
        <w:t xml:space="preserve"> </w:t>
      </w:r>
      <w:proofErr w:type="spellStart"/>
      <w:r w:rsidRPr="00DB632A">
        <w:rPr>
          <w:i/>
          <w:lang w:val="en-GB"/>
        </w:rPr>
        <w:t>benthamiana</w:t>
      </w:r>
      <w:proofErr w:type="spellEnd"/>
      <w:r w:rsidRPr="00DB632A">
        <w:rPr>
          <w:lang w:val="en-GB"/>
        </w:rPr>
        <w:t xml:space="preserve"> leaves and induction of fusion proteins tagged with either </w:t>
      </w:r>
      <w:proofErr w:type="spellStart"/>
      <w:r w:rsidRPr="00DB632A">
        <w:rPr>
          <w:lang w:val="en-GB"/>
        </w:rPr>
        <w:t>mVenus</w:t>
      </w:r>
      <w:proofErr w:type="spellEnd"/>
      <w:r w:rsidRPr="00DB632A">
        <w:rPr>
          <w:lang w:val="en-GB"/>
        </w:rPr>
        <w:t xml:space="preserve"> or </w:t>
      </w:r>
      <w:proofErr w:type="spellStart"/>
      <w:r w:rsidRPr="00DB632A">
        <w:rPr>
          <w:lang w:val="en-GB"/>
        </w:rPr>
        <w:t>mCherry</w:t>
      </w:r>
      <w:proofErr w:type="spellEnd"/>
      <w:r w:rsidRPr="00DB632A">
        <w:rPr>
          <w:lang w:val="en-GB"/>
        </w:rPr>
        <w:t xml:space="preserve"> by application of </w:t>
      </w:r>
      <w:commentRangeStart w:id="22"/>
      <w:r w:rsidR="00925A7D">
        <w:rPr>
          <w:lang w:val="en-GB"/>
        </w:rPr>
        <w:t>ß-</w:t>
      </w:r>
      <w:proofErr w:type="spellStart"/>
      <w:r w:rsidR="00925A7D">
        <w:rPr>
          <w:lang w:val="en-GB"/>
        </w:rPr>
        <w:t>e</w:t>
      </w:r>
      <w:r w:rsidRPr="00DB632A">
        <w:rPr>
          <w:lang w:val="en-GB"/>
        </w:rPr>
        <w:t>stradiol</w:t>
      </w:r>
      <w:proofErr w:type="spellEnd"/>
      <w:r w:rsidRPr="00DB632A">
        <w:rPr>
          <w:lang w:val="en-GB"/>
        </w:rPr>
        <w:t xml:space="preserve"> </w:t>
      </w:r>
      <w:commentRangeEnd w:id="22"/>
      <w:r w:rsidR="002E6F14">
        <w:rPr>
          <w:rStyle w:val="Refdecomentario"/>
        </w:rPr>
        <w:commentReference w:id="22"/>
      </w:r>
      <w:r w:rsidRPr="00DB632A">
        <w:rPr>
          <w:lang w:val="en-GB"/>
        </w:rPr>
        <w:t>was carried out as described in</w:t>
      </w:r>
      <w:r w:rsidR="00FD5B37">
        <w:rPr>
          <w:lang w:val="en-GB"/>
        </w:rPr>
        <w:t xml:space="preserve"> </w:t>
      </w:r>
      <w:r w:rsidR="00BA0263">
        <w:rPr>
          <w:lang w:val="en-GB"/>
        </w:rPr>
        <w:fldChar w:fldCharType="begin">
          <w:fldData xml:space="preserve">PEVuZE5vdGU+PENpdGU+PEF1dGhvcj5CbGVja21hbm48L0F1dGhvcj48WWVhcj4yMDEwPC9ZZWFy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</w:fldData>
        </w:fldChar>
      </w:r>
      <w:r w:rsidR="00941B44">
        <w:rPr>
          <w:lang w:val="en-GB"/>
        </w:rPr>
        <w:instrText xml:space="preserve"> ADDIN EN.CITE </w:instrText>
      </w:r>
      <w:r w:rsidR="00941B44">
        <w:rPr>
          <w:lang w:val="en-GB"/>
        </w:rPr>
        <w:fldChar w:fldCharType="begin">
          <w:fldData xml:space="preserve">PEVuZE5vdGU+PENpdGU+PEF1dGhvcj5CbGVja21hbm48L0F1dGhvcj48WWVhcj4yMDEwPC9ZZWFy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</w:fldData>
        </w:fldChar>
      </w:r>
      <w:r w:rsidR="00941B44">
        <w:rPr>
          <w:lang w:val="en-GB"/>
        </w:rPr>
        <w:instrText xml:space="preserve"> ADDIN EN.CITE.DATA </w:instrText>
      </w:r>
      <w:r w:rsidR="00941B44">
        <w:rPr>
          <w:lang w:val="en-GB"/>
        </w:rPr>
      </w:r>
      <w:r w:rsidR="00941B44">
        <w:rPr>
          <w:lang w:val="en-GB"/>
        </w:rPr>
        <w:fldChar w:fldCharType="end"/>
      </w:r>
      <w:r w:rsidR="00BA0263">
        <w:rPr>
          <w:lang w:val="en-GB"/>
        </w:rPr>
      </w:r>
      <w:r w:rsidR="00BA0263">
        <w:rPr>
          <w:lang w:val="en-GB"/>
        </w:rPr>
        <w:fldChar w:fldCharType="separate"/>
      </w:r>
      <w:r w:rsidR="00941B44">
        <w:rPr>
          <w:noProof/>
          <w:lang w:val="en-GB"/>
        </w:rPr>
        <w:t>[24]</w:t>
      </w:r>
      <w:r w:rsidR="00BA0263">
        <w:rPr>
          <w:lang w:val="en-GB"/>
        </w:rPr>
        <w:fldChar w:fldCharType="end"/>
      </w:r>
      <w:r w:rsidRPr="00DB632A">
        <w:rPr>
          <w:lang w:val="en-GB"/>
        </w:rPr>
        <w:t>.</w:t>
      </w:r>
    </w:p>
    <w:p w14:paraId="027E9FAD" w14:textId="77777777" w:rsidR="00FD5B37" w:rsidRPr="00DB632A" w:rsidRDefault="00FD5B37" w:rsidP="002950DE">
      <w:pPr>
        <w:spacing w:after="0" w:line="480" w:lineRule="auto"/>
        <w:jc w:val="both"/>
        <w:rPr>
          <w:lang w:val="en-GB"/>
        </w:rPr>
      </w:pPr>
    </w:p>
    <w:p w14:paraId="3E847E43" w14:textId="77777777" w:rsidR="002F2957" w:rsidRPr="00DB632A" w:rsidRDefault="002F2957" w:rsidP="002950DE">
      <w:pPr>
        <w:spacing w:after="0" w:line="480" w:lineRule="auto"/>
        <w:jc w:val="both"/>
        <w:outlineLvl w:val="0"/>
        <w:rPr>
          <w:lang w:val="en-GB"/>
        </w:rPr>
      </w:pPr>
      <w:r w:rsidRPr="00DB632A">
        <w:rPr>
          <w:b/>
          <w:lang w:val="en-GB"/>
        </w:rPr>
        <w:t>Acquisition of FLIM data</w:t>
      </w:r>
    </w:p>
    <w:p w14:paraId="7BECA023" w14:textId="77777777" w:rsidR="002F2957" w:rsidRPr="00DB632A" w:rsidRDefault="002F2957" w:rsidP="002950DE">
      <w:pPr>
        <w:spacing w:after="0" w:line="480" w:lineRule="auto"/>
        <w:jc w:val="both"/>
        <w:rPr>
          <w:lang w:val="en-GB"/>
        </w:rPr>
      </w:pPr>
      <w:r w:rsidRPr="00DB632A">
        <w:rPr>
          <w:lang w:val="en-GB"/>
        </w:rPr>
        <w:t xml:space="preserve">Fluorescent lifetime imaging microscopy (FLIM) data acquisition was carried out using a confocal laser scanning microscope (LSM780 inverted microscope, Zeiss) equipped additionally with a time-correlated single-photon counting device with picosecond time resolution (Hydra Harp 400, </w:t>
      </w:r>
      <w:proofErr w:type="spellStart"/>
      <w:r w:rsidRPr="00DB632A">
        <w:rPr>
          <w:lang w:val="en-GB"/>
        </w:rPr>
        <w:t>PicoQuant</w:t>
      </w:r>
      <w:proofErr w:type="spellEnd"/>
      <w:r w:rsidRPr="00DB632A">
        <w:rPr>
          <w:lang w:val="en-GB"/>
        </w:rPr>
        <w:t xml:space="preserve">). </w:t>
      </w:r>
      <w:proofErr w:type="spellStart"/>
      <w:r w:rsidRPr="00DB632A">
        <w:rPr>
          <w:lang w:val="en-GB"/>
        </w:rPr>
        <w:t>mVenus</w:t>
      </w:r>
      <w:proofErr w:type="spellEnd"/>
      <w:r w:rsidRPr="00DB632A">
        <w:rPr>
          <w:lang w:val="en-GB"/>
        </w:rPr>
        <w:t xml:space="preserve"> was excited at 485 nm with a pulsed (32 MHz) diode laser at 1.2 µW at the objective (40 x water immersion, C-</w:t>
      </w:r>
      <w:proofErr w:type="spellStart"/>
      <w:r w:rsidRPr="00DB632A">
        <w:rPr>
          <w:lang w:val="en-GB"/>
        </w:rPr>
        <w:t>Apochromat</w:t>
      </w:r>
      <w:proofErr w:type="spellEnd"/>
      <w:r w:rsidRPr="00DB632A">
        <w:rPr>
          <w:lang w:val="en-GB"/>
        </w:rPr>
        <w:t>, NA 1.2, Zeiss). The emitted light was collected through the same objective and detected by SPAD detectors (</w:t>
      </w:r>
      <w:proofErr w:type="spellStart"/>
      <w:r w:rsidRPr="00DB632A">
        <w:rPr>
          <w:lang w:val="en-GB"/>
        </w:rPr>
        <w:t>PicoQuant</w:t>
      </w:r>
      <w:proofErr w:type="spellEnd"/>
      <w:r w:rsidRPr="00DB632A">
        <w:rPr>
          <w:lang w:val="en-GB"/>
        </w:rPr>
        <w:t xml:space="preserve">) using a narrow range </w:t>
      </w:r>
      <w:proofErr w:type="spellStart"/>
      <w:r w:rsidRPr="00DB632A">
        <w:rPr>
          <w:lang w:val="en-GB"/>
        </w:rPr>
        <w:t>bandpass</w:t>
      </w:r>
      <w:proofErr w:type="spellEnd"/>
      <w:r w:rsidRPr="00DB632A">
        <w:rPr>
          <w:lang w:val="en-GB"/>
        </w:rPr>
        <w:t xml:space="preserve"> filter (534/35, AHF). Images were taken at 12.5 µs pixel time and a resolution of 138 nm/pixel in a 256x256 pixel image. A series of 40 frames was merged into one image and analysed using the </w:t>
      </w:r>
      <w:proofErr w:type="spellStart"/>
      <w:r w:rsidRPr="00DB632A">
        <w:rPr>
          <w:lang w:val="en-GB"/>
        </w:rPr>
        <w:t>Symphotime</w:t>
      </w:r>
      <w:proofErr w:type="spellEnd"/>
      <w:r w:rsidRPr="00DB632A">
        <w:rPr>
          <w:lang w:val="en-GB"/>
        </w:rPr>
        <w:t xml:space="preserve"> software package (</w:t>
      </w:r>
      <w:proofErr w:type="spellStart"/>
      <w:r w:rsidRPr="00DB632A">
        <w:rPr>
          <w:lang w:val="en-GB"/>
        </w:rPr>
        <w:t>PicoQuant</w:t>
      </w:r>
      <w:proofErr w:type="spellEnd"/>
      <w:r w:rsidRPr="00DB632A">
        <w:rPr>
          <w:lang w:val="en-GB"/>
        </w:rPr>
        <w:t>).</w:t>
      </w:r>
    </w:p>
    <w:p w14:paraId="3FC849B6" w14:textId="77777777" w:rsidR="002F2957" w:rsidRPr="00DB632A" w:rsidRDefault="002F2957" w:rsidP="002950DE">
      <w:pPr>
        <w:spacing w:after="0" w:line="480" w:lineRule="auto"/>
        <w:jc w:val="both"/>
        <w:rPr>
          <w:lang w:val="en-GB"/>
        </w:rPr>
      </w:pPr>
    </w:p>
    <w:p w14:paraId="01C0B3A5" w14:textId="77777777" w:rsidR="002F2957" w:rsidRPr="00DB632A" w:rsidRDefault="002F2957" w:rsidP="002950DE">
      <w:pPr>
        <w:spacing w:after="0" w:line="480" w:lineRule="auto"/>
        <w:jc w:val="both"/>
        <w:outlineLvl w:val="0"/>
        <w:rPr>
          <w:lang w:val="en-GB"/>
        </w:rPr>
      </w:pPr>
      <w:r w:rsidRPr="00DB632A">
        <w:rPr>
          <w:b/>
          <w:lang w:val="en-GB"/>
        </w:rPr>
        <w:t>Analyses and presentation of FLIM data</w:t>
      </w:r>
    </w:p>
    <w:p w14:paraId="58B88354" w14:textId="739877D4" w:rsidR="002F2957" w:rsidRPr="00DB632A" w:rsidRDefault="002F2957" w:rsidP="002950DE">
      <w:pPr>
        <w:spacing w:after="0" w:line="480" w:lineRule="auto"/>
        <w:jc w:val="both"/>
        <w:rPr>
          <w:lang w:val="en-GB"/>
        </w:rPr>
      </w:pPr>
      <w:r w:rsidRPr="00DB632A">
        <w:rPr>
          <w:lang w:val="en-GB"/>
        </w:rPr>
        <w:t xml:space="preserve">The fluorescent lifetime of the collected photons in each merged image was analysed using the </w:t>
      </w:r>
      <w:proofErr w:type="spellStart"/>
      <w:r w:rsidRPr="00DB632A">
        <w:rPr>
          <w:lang w:val="en-GB"/>
        </w:rPr>
        <w:t>Symphotime</w:t>
      </w:r>
      <w:proofErr w:type="spellEnd"/>
      <w:r w:rsidRPr="00DB632A">
        <w:rPr>
          <w:lang w:val="en-GB"/>
        </w:rPr>
        <w:t xml:space="preserve"> software (</w:t>
      </w:r>
      <w:proofErr w:type="spellStart"/>
      <w:r w:rsidRPr="00DB632A">
        <w:rPr>
          <w:lang w:val="en-GB"/>
        </w:rPr>
        <w:t>PicoQuant</w:t>
      </w:r>
      <w:proofErr w:type="spellEnd"/>
      <w:r w:rsidRPr="00DB632A">
        <w:rPr>
          <w:lang w:val="en-GB"/>
        </w:rPr>
        <w:t xml:space="preserve">). For this, a ROI covering the whole nucleus was created to reduce background fluorescence. All photons in this ROI were used to build a histogram of the fluorescence decay. A double-exponential fit model was used to approximate the intensity-weighted average fluorescence lifetime </w:t>
      </w:r>
      <w:r w:rsidRPr="00DB632A">
        <w:rPr>
          <w:rFonts w:ascii="Symbol" w:hAnsi="Symbol"/>
          <w:lang w:val="en-GB"/>
        </w:rPr>
        <w:t></w:t>
      </w:r>
      <w:r w:rsidRPr="00DB632A">
        <w:rPr>
          <w:lang w:val="en-GB"/>
        </w:rPr>
        <w:t xml:space="preserve"> [ns] of all photons of the ROI. The instrument response function was measured with KI-quenched erythrosine and used for </w:t>
      </w:r>
      <w:proofErr w:type="spellStart"/>
      <w:r w:rsidRPr="00DB632A">
        <w:rPr>
          <w:lang w:val="en-GB"/>
        </w:rPr>
        <w:t>reconvolution</w:t>
      </w:r>
      <w:proofErr w:type="spellEnd"/>
      <w:r w:rsidRPr="00DB632A">
        <w:rPr>
          <w:lang w:val="en-GB"/>
        </w:rPr>
        <w:t xml:space="preserve"> in the fitting process</w:t>
      </w:r>
      <w:r w:rsidR="00BA0263">
        <w:rPr>
          <w:lang w:val="en-GB"/>
        </w:rPr>
        <w:fldChar w:fldCharType="begin"/>
      </w:r>
      <w:r w:rsidR="00941B44">
        <w:rPr>
          <w:lang w:val="en-GB"/>
        </w:rPr>
        <w:instrText xml:space="preserve"> ADDIN EN.CITE &lt;EndNote&gt;&lt;Cite&gt;&lt;Author&gt;Weidtkamp-Peters&lt;/Author&gt;&lt;Year&gt;2017&lt;/Year&gt;&lt;RecNum&gt;288&lt;/RecNum&gt;&lt;DisplayText&gt;[25]&lt;/DisplayText&gt;&lt;record&gt;&lt;rec-number&gt;288&lt;/rec-number&gt;&lt;foreign-keys&gt;&lt;key app="EN" db-id="sts59xarpezexledev4xspt7fwvasefpesav" timestamp="1519228717"&gt;288&lt;/key&gt;&lt;/foreign-keys&gt;&lt;ref-type name="Journal Article"&gt;17&lt;/ref-type&gt;&lt;contributors&gt;&lt;authors&gt;&lt;author&gt;Weidtkamp-Peters, S.&lt;/author&gt;&lt;author&gt;Stahl, Y.&lt;/author&gt;&lt;/authors&gt;&lt;/contributors&gt;&lt;auth-address&gt;Center for Advanced Imaging (CAi), Heinrich-Heine University, Dusseldorf, Germany. Stefanie.Weidtkamp-Peters@hhu.de.&amp;#xD;Institute for Developmental Genetics, Heinrich-Heine University, Dusseldorf, Germany. Yvonne.Stahl@hhu.de.&lt;/auth-address&gt;&lt;titles&gt;&lt;title&gt;The Use of FRET/FLIM to Study Proteins Interacting with Plant Receptor Kinases&lt;/title&gt;&lt;secondary-title&gt;Methods Mol Biol&lt;/secondary-title&gt;&lt;alt-title&gt;Methods in molecular biology (Clifton, N.J.)&lt;/alt-title&gt;&lt;/titles&gt;&lt;periodical&gt;&lt;full-title&gt;Methods Mol Biol&lt;/full-title&gt;&lt;abbr-1&gt;Methods in molecular biology (Clifton, N.J.)&lt;/abbr-1&gt;&lt;/periodical&gt;&lt;alt-periodical&gt;&lt;full-title&gt;Methods Mol Biol&lt;/full-title&gt;&lt;abbr-1&gt;Methods in molecular biology (Clifton, N.J.)&lt;/abbr-1&gt;&lt;/alt-periodical&gt;&lt;pages&gt;163-175&lt;/pages&gt;&lt;volume&gt;1621&lt;/volume&gt;&lt;edition&gt;2017/06/02&lt;/edition&gt;&lt;keywords&gt;&lt;keyword&gt;Apb&lt;/keyword&gt;&lt;keyword&gt;Flim&lt;/keyword&gt;&lt;keyword&gt;Fret&lt;/keyword&gt;&lt;keyword&gt;Fluorescent proteins&lt;/keyword&gt;&lt;keyword&gt;Protein interaction&lt;/keyword&gt;&lt;/keywords&gt;&lt;dates&gt;&lt;year&gt;2017&lt;/year&gt;&lt;/dates&gt;&lt;isbn&gt;1064-3745&lt;/isbn&gt;&lt;accession-num&gt;28567653&lt;/accession-num&gt;&lt;urls&gt;&lt;related-urls&gt;&lt;url&gt;https://link.springer.com/protocol/10.1007%2F978-1-4939-7063-6_16&lt;/url&gt;&lt;/related-urls&gt;&lt;/urls&gt;&lt;electronic-resource-num&gt;10.1007/978-1-4939-7063-6_16&lt;/electronic-resource-num&gt;&lt;remote-database-provider&gt;NLM&lt;/remote-database-provider&gt;&lt;language&gt;eng&lt;/language&gt;&lt;/record&gt;&lt;/Cite&gt;&lt;/EndNote&gt;</w:instrText>
      </w:r>
      <w:r w:rsidR="00BA0263">
        <w:rPr>
          <w:lang w:val="en-GB"/>
        </w:rPr>
        <w:fldChar w:fldCharType="separate"/>
      </w:r>
      <w:r w:rsidR="00941B44">
        <w:rPr>
          <w:noProof/>
          <w:lang w:val="en-GB"/>
        </w:rPr>
        <w:t>[25]</w:t>
      </w:r>
      <w:r w:rsidR="00BA0263">
        <w:rPr>
          <w:lang w:val="en-GB"/>
        </w:rPr>
        <w:fldChar w:fldCharType="end"/>
      </w:r>
      <w:r w:rsidR="008D5941">
        <w:rPr>
          <w:lang w:val="en-GB"/>
        </w:rPr>
        <w:t xml:space="preserve">. </w:t>
      </w:r>
      <w:r w:rsidRPr="00DB632A">
        <w:rPr>
          <w:lang w:val="en-GB"/>
        </w:rPr>
        <w:t>The data from replicate measurements was summarized in box plots created in Origin 9.0 (</w:t>
      </w:r>
      <w:proofErr w:type="spellStart"/>
      <w:r w:rsidRPr="00DB632A">
        <w:rPr>
          <w:lang w:val="en-GB"/>
        </w:rPr>
        <w:t>OriginLabs</w:t>
      </w:r>
      <w:proofErr w:type="spellEnd"/>
      <w:r w:rsidRPr="00DB632A">
        <w:rPr>
          <w:lang w:val="en-GB"/>
        </w:rPr>
        <w:t xml:space="preserve">). Boxes represent the 25th to 75th percentile. The square represents the mean value and the line represents the median. Outliers are marked by a x. Statistical significance was tested by one-way ANOVA with a </w:t>
      </w:r>
      <w:proofErr w:type="spellStart"/>
      <w:r w:rsidRPr="00DB632A">
        <w:rPr>
          <w:lang w:val="en-GB"/>
        </w:rPr>
        <w:t>Sidakholm</w:t>
      </w:r>
      <w:proofErr w:type="spellEnd"/>
      <w:r w:rsidRPr="00DB632A">
        <w:rPr>
          <w:lang w:val="en-GB"/>
        </w:rPr>
        <w:t xml:space="preserve"> post-hoc test. Different letters indicate statistically significant differences (p &lt; 0.01).</w:t>
      </w:r>
    </w:p>
    <w:p w14:paraId="399304CF" w14:textId="001F19C3" w:rsidR="002F2957" w:rsidRPr="00DB632A" w:rsidRDefault="002F2957" w:rsidP="002950DE">
      <w:pPr>
        <w:spacing w:after="0" w:line="480" w:lineRule="auto"/>
        <w:jc w:val="both"/>
        <w:rPr>
          <w:color w:val="00000A"/>
          <w:lang w:val="en-GB"/>
        </w:rPr>
      </w:pPr>
      <w:r w:rsidRPr="00DB632A">
        <w:rPr>
          <w:lang w:val="en-GB"/>
        </w:rPr>
        <w:t xml:space="preserve">For the creation of FLIM images, photons from individual pixels of a merged image were analysed for fluorescent lifetime using the </w:t>
      </w:r>
      <w:proofErr w:type="spellStart"/>
      <w:r w:rsidRPr="00DB632A">
        <w:rPr>
          <w:lang w:val="en-GB"/>
        </w:rPr>
        <w:t>Symphotime</w:t>
      </w:r>
      <w:proofErr w:type="spellEnd"/>
      <w:r w:rsidRPr="00DB632A">
        <w:rPr>
          <w:lang w:val="en-GB"/>
        </w:rPr>
        <w:t xml:space="preserve"> software (</w:t>
      </w:r>
      <w:proofErr w:type="spellStart"/>
      <w:r w:rsidRPr="00DB632A">
        <w:rPr>
          <w:lang w:val="en-GB"/>
        </w:rPr>
        <w:t>PicoQuant</w:t>
      </w:r>
      <w:proofErr w:type="spellEnd"/>
      <w:r w:rsidRPr="00DB632A">
        <w:rPr>
          <w:lang w:val="en-GB"/>
        </w:rPr>
        <w:t>). A mono-exponential fit model was used, as the photon number in each pixel was too low for a double-exponential model</w:t>
      </w:r>
      <w:r w:rsidR="00BA0263">
        <w:rPr>
          <w:lang w:val="en-GB"/>
        </w:rPr>
        <w:fldChar w:fldCharType="begin">
          <w:fldData xml:space="preserve">PEVuZE5vdGU+PENpdGU+PEF1dGhvcj5TdGFobDwvQXV0aG9yPjxZZWFyPjIwMTM8L1llYXI+PFJl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=
</w:fldData>
        </w:fldChar>
      </w:r>
      <w:r w:rsidR="00941B44">
        <w:rPr>
          <w:lang w:val="en-GB"/>
        </w:rPr>
        <w:instrText xml:space="preserve"> ADDIN EN.CITE </w:instrText>
      </w:r>
      <w:r w:rsidR="00941B44">
        <w:rPr>
          <w:lang w:val="en-GB"/>
        </w:rPr>
        <w:fldChar w:fldCharType="begin">
          <w:fldData xml:space="preserve">PEVuZE5vdGU+PENpdGU+PEF1dGhvcj5TdGFobDwvQXV0aG9yPjxZZWFyPjIwMTM8L1llYXI+PFJl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=
</w:fldData>
        </w:fldChar>
      </w:r>
      <w:r w:rsidR="00941B44">
        <w:rPr>
          <w:lang w:val="en-GB"/>
        </w:rPr>
        <w:instrText xml:space="preserve"> ADDIN EN.CITE.DATA </w:instrText>
      </w:r>
      <w:r w:rsidR="00941B44">
        <w:rPr>
          <w:lang w:val="en-GB"/>
        </w:rPr>
      </w:r>
      <w:r w:rsidR="00941B44">
        <w:rPr>
          <w:lang w:val="en-GB"/>
        </w:rPr>
        <w:fldChar w:fldCharType="end"/>
      </w:r>
      <w:r w:rsidR="00BA0263">
        <w:rPr>
          <w:lang w:val="en-GB"/>
        </w:rPr>
      </w:r>
      <w:r w:rsidR="00BA0263">
        <w:rPr>
          <w:lang w:val="en-GB"/>
        </w:rPr>
        <w:fldChar w:fldCharType="separate"/>
      </w:r>
      <w:r w:rsidR="00941B44">
        <w:rPr>
          <w:noProof/>
          <w:lang w:val="en-GB"/>
        </w:rPr>
        <w:t>[26]</w:t>
      </w:r>
      <w:r w:rsidR="00BA0263">
        <w:rPr>
          <w:lang w:val="en-GB"/>
        </w:rPr>
        <w:fldChar w:fldCharType="end"/>
      </w:r>
      <w:r w:rsidR="003D61BB">
        <w:rPr>
          <w:lang w:val="en-GB"/>
        </w:rPr>
        <w:t>.</w:t>
      </w:r>
      <w:r w:rsidRPr="00DB632A">
        <w:rPr>
          <w:lang w:val="en-GB"/>
        </w:rPr>
        <w:t xml:space="preserve"> The individual pixels are colour-coded according to their fluorescence lifetime.</w:t>
      </w:r>
    </w:p>
    <w:p w14:paraId="582C5B21" w14:textId="77777777" w:rsidR="002F2957" w:rsidRPr="00DB632A" w:rsidRDefault="002F2957" w:rsidP="002950DE">
      <w:pPr>
        <w:spacing w:after="0" w:line="480" w:lineRule="auto"/>
        <w:jc w:val="both"/>
        <w:rPr>
          <w:color w:val="00000A"/>
          <w:lang w:val="en-GB"/>
        </w:rPr>
      </w:pPr>
    </w:p>
    <w:p w14:paraId="38B0EA57" w14:textId="77777777" w:rsidR="002F2957" w:rsidRPr="00DB632A" w:rsidRDefault="002F2957" w:rsidP="002950DE">
      <w:pPr>
        <w:spacing w:after="0" w:line="480" w:lineRule="auto"/>
        <w:jc w:val="both"/>
        <w:outlineLvl w:val="0"/>
        <w:rPr>
          <w:bCs/>
          <w:lang w:val="en-GB"/>
        </w:rPr>
      </w:pPr>
      <w:r w:rsidRPr="00DB632A">
        <w:rPr>
          <w:b/>
          <w:color w:val="00000A"/>
          <w:lang w:val="en-GB"/>
        </w:rPr>
        <w:t>Bimolecular fluorescence complementation assay (</w:t>
      </w:r>
      <w:proofErr w:type="spellStart"/>
      <w:r w:rsidRPr="00DB632A">
        <w:rPr>
          <w:b/>
          <w:color w:val="00000A"/>
          <w:lang w:val="en-GB"/>
        </w:rPr>
        <w:t>BiFC</w:t>
      </w:r>
      <w:proofErr w:type="spellEnd"/>
      <w:r w:rsidRPr="00DB632A">
        <w:rPr>
          <w:b/>
          <w:color w:val="00000A"/>
          <w:lang w:val="en-GB"/>
        </w:rPr>
        <w:t>)</w:t>
      </w:r>
    </w:p>
    <w:p w14:paraId="7D5A80B1" w14:textId="74781B6A" w:rsidR="002F2957" w:rsidRDefault="002F2957" w:rsidP="002950DE">
      <w:pPr>
        <w:spacing w:after="0" w:line="480" w:lineRule="auto"/>
        <w:jc w:val="both"/>
        <w:rPr>
          <w:bCs/>
          <w:lang w:val="en-GB"/>
        </w:rPr>
      </w:pPr>
      <w:r w:rsidRPr="00DB632A">
        <w:rPr>
          <w:bCs/>
          <w:lang w:val="en-GB"/>
        </w:rPr>
        <w:t xml:space="preserve">The BRAVO and WOX5 coding sequences were inserted by LR-reaction (Invitrogen) into </w:t>
      </w:r>
      <w:proofErr w:type="spellStart"/>
      <w:r w:rsidRPr="00DB632A">
        <w:rPr>
          <w:bCs/>
          <w:lang w:val="en-GB"/>
        </w:rPr>
        <w:t>pBiFC</w:t>
      </w:r>
      <w:proofErr w:type="spellEnd"/>
      <w:r w:rsidRPr="00DB632A">
        <w:rPr>
          <w:bCs/>
          <w:lang w:val="en-GB"/>
        </w:rPr>
        <w:t xml:space="preserve"> binary vectors containing the N- and C- terminal YFP fragments (YFPN43 and YFPC43). Plasmids were transformed into the </w:t>
      </w:r>
      <w:r w:rsidRPr="00DB632A">
        <w:rPr>
          <w:bCs/>
          <w:i/>
          <w:lang w:val="en-GB"/>
        </w:rPr>
        <w:t xml:space="preserve">Agrobacterium </w:t>
      </w:r>
      <w:proofErr w:type="spellStart"/>
      <w:r w:rsidRPr="00DB632A">
        <w:rPr>
          <w:bCs/>
          <w:i/>
          <w:lang w:val="en-GB"/>
        </w:rPr>
        <w:t>tumefaciens</w:t>
      </w:r>
      <w:proofErr w:type="spellEnd"/>
      <w:r w:rsidRPr="00DB632A">
        <w:rPr>
          <w:bCs/>
          <w:lang w:val="en-GB"/>
        </w:rPr>
        <w:t xml:space="preserve"> GV3101 strain and appropriate combinations </w:t>
      </w:r>
      <w:r w:rsidR="00CF2FDF">
        <w:rPr>
          <w:bCs/>
          <w:lang w:val="en-GB"/>
        </w:rPr>
        <w:t xml:space="preserve">was </w:t>
      </w:r>
      <w:r w:rsidRPr="00DB632A">
        <w:rPr>
          <w:bCs/>
          <w:lang w:val="en-GB"/>
        </w:rPr>
        <w:t xml:space="preserve">infiltrated into </w:t>
      </w:r>
      <w:proofErr w:type="spellStart"/>
      <w:r w:rsidRPr="00DB632A">
        <w:rPr>
          <w:bCs/>
          <w:i/>
          <w:lang w:val="en-GB"/>
        </w:rPr>
        <w:t>Nicotiana</w:t>
      </w:r>
      <w:proofErr w:type="spellEnd"/>
      <w:r w:rsidRPr="00DB632A">
        <w:rPr>
          <w:bCs/>
          <w:i/>
          <w:lang w:val="en-GB"/>
        </w:rPr>
        <w:t xml:space="preserve"> </w:t>
      </w:r>
      <w:proofErr w:type="spellStart"/>
      <w:r w:rsidRPr="00DB632A">
        <w:rPr>
          <w:bCs/>
          <w:i/>
          <w:lang w:val="en-GB"/>
        </w:rPr>
        <w:t>benthamiana</w:t>
      </w:r>
      <w:proofErr w:type="spellEnd"/>
      <w:r w:rsidRPr="00DB632A">
        <w:rPr>
          <w:bCs/>
          <w:lang w:val="en-GB"/>
        </w:rPr>
        <w:t xml:space="preserve"> leaves</w:t>
      </w:r>
      <w:r w:rsidR="00BA0263">
        <w:rPr>
          <w:bCs/>
          <w:lang w:val="en-US"/>
        </w:rPr>
        <w:fldChar w:fldCharType="begin">
          <w:fldData xml:space="preserve">PEVuZE5vdGU+PENpdGU+PEF1dGhvcj5PY2NoaWFsaW5pPC9BdXRob3I+PFllYXI+MjAxNjwvWWVh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</w:fldData>
        </w:fldChar>
      </w:r>
      <w:r w:rsidR="00941B44">
        <w:rPr>
          <w:bCs/>
          <w:lang w:val="en-US"/>
        </w:rPr>
        <w:instrText xml:space="preserve"> ADDIN EN.CITE </w:instrText>
      </w:r>
      <w:r w:rsidR="00941B44">
        <w:rPr>
          <w:bCs/>
          <w:lang w:val="en-US"/>
        </w:rPr>
        <w:fldChar w:fldCharType="begin">
          <w:fldData xml:space="preserve">PEVuZE5vdGU+PENpdGU+PEF1dGhvcj5PY2NoaWFsaW5pPC9BdXRob3I+PFllYXI+MjAxNjwvWWVh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</w:fldData>
        </w:fldChar>
      </w:r>
      <w:r w:rsidR="00941B44">
        <w:rPr>
          <w:bCs/>
          <w:lang w:val="en-US"/>
        </w:rPr>
        <w:instrText xml:space="preserve"> ADDIN EN.CITE.DATA </w:instrText>
      </w:r>
      <w:r w:rsidR="00941B44">
        <w:rPr>
          <w:bCs/>
          <w:lang w:val="en-US"/>
        </w:rPr>
      </w:r>
      <w:r w:rsidR="00941B44">
        <w:rPr>
          <w:bCs/>
          <w:lang w:val="en-US"/>
        </w:rPr>
        <w:fldChar w:fldCharType="end"/>
      </w:r>
      <w:r w:rsidR="00BA0263">
        <w:rPr>
          <w:bCs/>
          <w:lang w:val="en-US"/>
        </w:rPr>
      </w:r>
      <w:r w:rsidR="00BA0263">
        <w:rPr>
          <w:bCs/>
          <w:lang w:val="en-US"/>
        </w:rPr>
        <w:fldChar w:fldCharType="separate"/>
      </w:r>
      <w:r w:rsidR="00941B44">
        <w:rPr>
          <w:bCs/>
          <w:noProof/>
          <w:lang w:val="en-US"/>
        </w:rPr>
        <w:t>[27]</w:t>
      </w:r>
      <w:r w:rsidR="00BA0263">
        <w:rPr>
          <w:bCs/>
          <w:lang w:val="en-US"/>
        </w:rPr>
        <w:fldChar w:fldCharType="end"/>
      </w:r>
      <w:r w:rsidRPr="00DB632A">
        <w:rPr>
          <w:bCs/>
          <w:lang w:val="en-GB"/>
        </w:rPr>
        <w:t xml:space="preserve">. </w:t>
      </w:r>
      <w:r w:rsidR="00CF2FDF">
        <w:rPr>
          <w:bCs/>
          <w:lang w:val="en-GB"/>
        </w:rPr>
        <w:t xml:space="preserve"> </w:t>
      </w:r>
      <w:r w:rsidRPr="00DB632A">
        <w:rPr>
          <w:bCs/>
          <w:lang w:val="en-GB"/>
        </w:rPr>
        <w:t xml:space="preserve">The p19 protein was used to suppress gene silencing. </w:t>
      </w:r>
      <w:r w:rsidR="00CF2FDF">
        <w:rPr>
          <w:bCs/>
          <w:lang w:val="en-GB"/>
        </w:rPr>
        <w:t>Infiltrated leaves were imaged t</w:t>
      </w:r>
      <w:r w:rsidRPr="00DB632A">
        <w:rPr>
          <w:bCs/>
          <w:lang w:val="en-GB"/>
        </w:rPr>
        <w:t>wo days after infiltration</w:t>
      </w:r>
      <w:r w:rsidR="00CF2FDF">
        <w:rPr>
          <w:bCs/>
          <w:lang w:val="en-GB"/>
        </w:rPr>
        <w:t xml:space="preserve"> using</w:t>
      </w:r>
      <w:r w:rsidR="00BA0263">
        <w:rPr>
          <w:bCs/>
          <w:lang w:val="en-GB"/>
        </w:rPr>
        <w:t xml:space="preserve"> </w:t>
      </w:r>
      <w:r w:rsidRPr="00DB632A">
        <w:rPr>
          <w:bCs/>
          <w:lang w:val="en-GB"/>
        </w:rPr>
        <w:t>an Olympus FV1000 laser scanning confocal microscope.</w:t>
      </w:r>
    </w:p>
    <w:p w14:paraId="6FF2BF97" w14:textId="77777777" w:rsidR="00FD5B37" w:rsidRDefault="00FD5B37" w:rsidP="002950DE">
      <w:pPr>
        <w:spacing w:after="0" w:line="480" w:lineRule="auto"/>
        <w:jc w:val="both"/>
        <w:rPr>
          <w:color w:val="00000A"/>
          <w:lang w:val="en-GB"/>
        </w:rPr>
      </w:pPr>
    </w:p>
    <w:p w14:paraId="7880E82B" w14:textId="4AE79C10" w:rsidR="00A933B2" w:rsidRPr="002202DA" w:rsidRDefault="002202DA" w:rsidP="002950DE">
      <w:pPr>
        <w:spacing w:after="0" w:line="480" w:lineRule="auto"/>
        <w:jc w:val="both"/>
        <w:rPr>
          <w:b/>
          <w:color w:val="00000A"/>
          <w:lang w:val="en-US"/>
        </w:rPr>
      </w:pPr>
      <w:commentRangeStart w:id="23"/>
      <w:r w:rsidRPr="002202DA">
        <w:rPr>
          <w:b/>
          <w:color w:val="00000A"/>
          <w:lang w:val="en-US"/>
        </w:rPr>
        <w:t>Quantitative r</w:t>
      </w:r>
      <w:r w:rsidR="00A933B2" w:rsidRPr="002202DA">
        <w:rPr>
          <w:b/>
          <w:color w:val="00000A"/>
          <w:lang w:val="en-US"/>
        </w:rPr>
        <w:t>eal time PCR</w:t>
      </w:r>
      <w:commentRangeEnd w:id="23"/>
      <w:r w:rsidR="00B219D0">
        <w:rPr>
          <w:rStyle w:val="Refdecomentario"/>
        </w:rPr>
        <w:commentReference w:id="23"/>
      </w:r>
    </w:p>
    <w:p w14:paraId="5433DA67" w14:textId="09710BBF" w:rsidR="00A933B2" w:rsidRDefault="002202DA" w:rsidP="002202DA">
      <w:pPr>
        <w:spacing w:after="0" w:line="480" w:lineRule="auto"/>
        <w:jc w:val="both"/>
        <w:rPr>
          <w:color w:val="00000A"/>
          <w:lang w:val="en-US"/>
        </w:rPr>
      </w:pPr>
      <w:r w:rsidRPr="00B219D0">
        <w:rPr>
          <w:color w:val="00000A"/>
          <w:lang w:val="en-US"/>
        </w:rPr>
        <w:t>Total RNA from root tips was extracted with Plant RNeasy Mini</w:t>
      </w:r>
      <w:r w:rsidRPr="002202DA">
        <w:rPr>
          <w:color w:val="00000A"/>
          <w:lang w:val="en-US"/>
        </w:rPr>
        <w:t xml:space="preserve"> Kit (</w:t>
      </w:r>
      <w:proofErr w:type="spellStart"/>
      <w:r w:rsidRPr="002202DA">
        <w:rPr>
          <w:color w:val="00000A"/>
          <w:lang w:val="en-US"/>
        </w:rPr>
        <w:t>Qiagen</w:t>
      </w:r>
      <w:proofErr w:type="spellEnd"/>
      <w:r w:rsidRPr="002202DA">
        <w:rPr>
          <w:color w:val="00000A"/>
          <w:lang w:val="en-US"/>
        </w:rPr>
        <w:t xml:space="preserve">, Hilden, Germany) </w:t>
      </w:r>
      <w:r w:rsidRPr="00B219D0">
        <w:rPr>
          <w:color w:val="00000A"/>
          <w:lang w:val="en-US"/>
        </w:rPr>
        <w:t xml:space="preserve">and cDNA was synthesized with </w:t>
      </w:r>
      <w:proofErr w:type="spellStart"/>
      <w:r w:rsidRPr="00B219D0">
        <w:rPr>
          <w:color w:val="00000A"/>
          <w:lang w:val="en-US"/>
        </w:rPr>
        <w:t>SuperScript</w:t>
      </w:r>
      <w:proofErr w:type="spellEnd"/>
      <w:r w:rsidRPr="00B219D0">
        <w:rPr>
          <w:color w:val="00000A"/>
          <w:lang w:val="en-US"/>
        </w:rPr>
        <w:t xml:space="preserve"> III Reverse Transcriptase (Invitrogen), all according to the manufacturer's instructions. </w:t>
      </w:r>
      <w:r w:rsidR="00E871F4">
        <w:rPr>
          <w:color w:val="00000A"/>
          <w:lang w:val="en-US"/>
        </w:rPr>
        <w:t>The primers used are indicated in Supplementary Table 2.</w:t>
      </w:r>
    </w:p>
    <w:p w14:paraId="4450685C" w14:textId="7FFE884A" w:rsidR="002202DA" w:rsidRPr="00B219D0" w:rsidRDefault="002202DA" w:rsidP="002202DA">
      <w:pPr>
        <w:spacing w:after="0" w:line="480" w:lineRule="auto"/>
        <w:jc w:val="both"/>
        <w:rPr>
          <w:color w:val="00000A"/>
          <w:lang w:val="en-US"/>
        </w:rPr>
      </w:pPr>
      <w:r w:rsidRPr="002202DA">
        <w:rPr>
          <w:color w:val="00000A"/>
          <w:lang w:val="en-US"/>
        </w:rPr>
        <w:t>PCR products were detected with the SYBR Green I Master (Roche Diagnostics, Mannheim, Germany). LightCycler480 software 1.5.0 release (Roche Diagnostics) was used to calculate relative change in expression levels</w:t>
      </w:r>
      <w:r w:rsidR="00F81092">
        <w:rPr>
          <w:color w:val="00000A"/>
          <w:lang w:val="en-US"/>
        </w:rPr>
        <w:t xml:space="preserve"> (3 technical replicates and 2 biological replicates)</w:t>
      </w:r>
      <w:r w:rsidR="00B219D0">
        <w:rPr>
          <w:color w:val="00000A"/>
          <w:lang w:val="en-US"/>
        </w:rPr>
        <w:t xml:space="preserve">. </w:t>
      </w:r>
      <w:r w:rsidRPr="002202DA">
        <w:rPr>
          <w:color w:val="00000A"/>
          <w:lang w:val="en-US"/>
        </w:rPr>
        <w:t xml:space="preserve">The expression of </w:t>
      </w:r>
      <w:r w:rsidR="00F81092">
        <w:rPr>
          <w:color w:val="00000A"/>
          <w:lang w:val="en-US"/>
        </w:rPr>
        <w:t>UBQ30</w:t>
      </w:r>
      <w:r w:rsidR="00F81092" w:rsidRPr="002202DA">
        <w:rPr>
          <w:color w:val="00000A"/>
          <w:lang w:val="en-US"/>
        </w:rPr>
        <w:t xml:space="preserve"> </w:t>
      </w:r>
      <w:r w:rsidRPr="002202DA">
        <w:rPr>
          <w:color w:val="00000A"/>
          <w:lang w:val="en-US"/>
        </w:rPr>
        <w:t>was used as an endogenous control.</w:t>
      </w:r>
    </w:p>
    <w:p w14:paraId="24AA4046" w14:textId="77777777" w:rsidR="00ED33E2" w:rsidRPr="00B219D0" w:rsidRDefault="00ED33E2" w:rsidP="002950DE">
      <w:pPr>
        <w:spacing w:after="0" w:line="480" w:lineRule="auto"/>
        <w:jc w:val="both"/>
        <w:rPr>
          <w:color w:val="00000A"/>
          <w:lang w:val="en-US"/>
        </w:rPr>
      </w:pPr>
    </w:p>
    <w:p w14:paraId="1407FBB7" w14:textId="77777777" w:rsidR="002F2957" w:rsidRPr="00E937F4" w:rsidRDefault="002F2957" w:rsidP="00E937F4">
      <w:pPr>
        <w:spacing w:after="0" w:line="480" w:lineRule="auto"/>
        <w:jc w:val="both"/>
        <w:outlineLvl w:val="0"/>
        <w:rPr>
          <w:bCs/>
          <w:lang w:val="en-GB"/>
        </w:rPr>
      </w:pPr>
      <w:r w:rsidRPr="00DB632A">
        <w:rPr>
          <w:b/>
          <w:color w:val="00000A"/>
          <w:lang w:val="en-GB"/>
        </w:rPr>
        <w:t>Mathematical Model</w:t>
      </w:r>
    </w:p>
    <w:p w14:paraId="1150673C" w14:textId="56A30F4B" w:rsidR="00A84572" w:rsidRPr="00E937F4" w:rsidRDefault="009D1AE0" w:rsidP="00E937F4">
      <w:pPr>
        <w:spacing w:after="0" w:line="480" w:lineRule="auto"/>
        <w:jc w:val="both"/>
        <w:rPr>
          <w:bCs/>
          <w:lang w:val="en-GB"/>
        </w:rPr>
      </w:pPr>
      <w:r w:rsidRPr="00E937F4">
        <w:rPr>
          <w:bCs/>
          <w:lang w:val="en-GB"/>
        </w:rPr>
        <w:t xml:space="preserve">We modelled BRAVO and WOX5 </w:t>
      </w:r>
      <w:r w:rsidR="006A2635" w:rsidRPr="00E937F4">
        <w:rPr>
          <w:bCs/>
          <w:lang w:val="en-GB"/>
        </w:rPr>
        <w:t xml:space="preserve">protein concentration dynamics </w:t>
      </w:r>
      <w:r w:rsidRPr="00E937F4">
        <w:rPr>
          <w:bCs/>
          <w:lang w:val="en-GB"/>
        </w:rPr>
        <w:t>through two coupled ordinary differential equations (Fig</w:t>
      </w:r>
      <w:r w:rsidR="00BE6C19">
        <w:rPr>
          <w:bCs/>
          <w:lang w:val="en-GB"/>
        </w:rPr>
        <w:t>ure</w:t>
      </w:r>
      <w:r w:rsidRPr="00E937F4">
        <w:rPr>
          <w:bCs/>
          <w:lang w:val="en-GB"/>
        </w:rPr>
        <w:t xml:space="preserve"> </w:t>
      </w:r>
      <w:r w:rsidR="002B32A7">
        <w:rPr>
          <w:bCs/>
          <w:lang w:val="en-GB"/>
        </w:rPr>
        <w:t>2</w:t>
      </w:r>
      <w:r w:rsidR="00BE6C19">
        <w:rPr>
          <w:bCs/>
          <w:lang w:val="en-GB"/>
        </w:rPr>
        <w:t>N</w:t>
      </w:r>
      <w:r w:rsidRPr="00E937F4">
        <w:rPr>
          <w:bCs/>
          <w:lang w:val="en-GB"/>
        </w:rPr>
        <w:t xml:space="preserve"> and SI text)</w:t>
      </w:r>
      <w:r w:rsidR="006A2635" w:rsidRPr="00E937F4">
        <w:rPr>
          <w:bCs/>
          <w:lang w:val="en-GB"/>
        </w:rPr>
        <w:t>. Each equation</w:t>
      </w:r>
      <w:r w:rsidRPr="00E937F4">
        <w:rPr>
          <w:bCs/>
          <w:lang w:val="en-GB"/>
        </w:rPr>
        <w:t xml:space="preserve"> </w:t>
      </w:r>
      <w:r w:rsidR="006A2635" w:rsidRPr="00E937F4">
        <w:rPr>
          <w:bCs/>
          <w:lang w:val="en-GB"/>
        </w:rPr>
        <w:t>sets the balance between</w:t>
      </w:r>
      <w:r w:rsidRPr="00E937F4">
        <w:rPr>
          <w:bCs/>
          <w:lang w:val="en-GB"/>
        </w:rPr>
        <w:t xml:space="preserve"> the production and destruction of each </w:t>
      </w:r>
      <w:r w:rsidR="006A2635" w:rsidRPr="00E937F4">
        <w:rPr>
          <w:bCs/>
          <w:lang w:val="en-GB"/>
        </w:rPr>
        <w:t xml:space="preserve">protein </w:t>
      </w:r>
      <w:r w:rsidRPr="00E937F4">
        <w:rPr>
          <w:bCs/>
          <w:lang w:val="en-GB"/>
        </w:rPr>
        <w:t xml:space="preserve">species. In the model, mRNA dynamics are assumed to be much faster and </w:t>
      </w:r>
      <w:r w:rsidR="006A2635" w:rsidRPr="00E937F4">
        <w:rPr>
          <w:bCs/>
          <w:lang w:val="en-GB"/>
        </w:rPr>
        <w:t>are set quasi-stationary. Therefore, the term of production of protein is proportional to the promoter activity (Fig</w:t>
      </w:r>
      <w:r w:rsidR="00BE6C19">
        <w:rPr>
          <w:bCs/>
          <w:lang w:val="en-GB"/>
        </w:rPr>
        <w:t>ure</w:t>
      </w:r>
      <w:r w:rsidR="006A2635" w:rsidRPr="00E937F4">
        <w:rPr>
          <w:bCs/>
          <w:lang w:val="en-GB"/>
        </w:rPr>
        <w:t xml:space="preserve"> </w:t>
      </w:r>
      <w:r w:rsidR="002B32A7">
        <w:rPr>
          <w:bCs/>
          <w:lang w:val="en-GB"/>
        </w:rPr>
        <w:t>2</w:t>
      </w:r>
      <w:r w:rsidR="006A2635" w:rsidRPr="00E937F4">
        <w:rPr>
          <w:bCs/>
          <w:lang w:val="en-GB"/>
        </w:rPr>
        <w:t xml:space="preserve"> and SI text). To make the comparison between model results and experimental data we assumed that the reporters of promoter activities are linearly proportional to the endogenous promoter activity and</w:t>
      </w:r>
      <w:r w:rsidR="00694DAC" w:rsidRPr="00E937F4">
        <w:rPr>
          <w:bCs/>
          <w:lang w:val="en-GB"/>
        </w:rPr>
        <w:t xml:space="preserve"> </w:t>
      </w:r>
      <w:r w:rsidR="006A2635" w:rsidRPr="00E937F4">
        <w:rPr>
          <w:bCs/>
          <w:lang w:val="en-GB"/>
        </w:rPr>
        <w:t xml:space="preserve">correspond to a stationary </w:t>
      </w:r>
      <w:r w:rsidR="00694DAC" w:rsidRPr="00E937F4">
        <w:rPr>
          <w:bCs/>
          <w:lang w:val="en-GB"/>
        </w:rPr>
        <w:t xml:space="preserve">state. </w:t>
      </w:r>
      <w:r w:rsidR="00A84572" w:rsidRPr="00E937F4">
        <w:rPr>
          <w:bCs/>
          <w:lang w:val="en-GB"/>
        </w:rPr>
        <w:t xml:space="preserve">To find the stationary stable solutions of the dynamics we set to zero the two differential equations and solved the remaining system of algebraic equations numerically with custom-made software and using the </w:t>
      </w:r>
      <w:proofErr w:type="spellStart"/>
      <w:r w:rsidR="00A84572" w:rsidRPr="00E937F4">
        <w:rPr>
          <w:bCs/>
          <w:lang w:val="en-GB"/>
        </w:rPr>
        <w:t>fsolve</w:t>
      </w:r>
      <w:proofErr w:type="spellEnd"/>
      <w:r w:rsidR="00A84572" w:rsidRPr="00E937F4">
        <w:rPr>
          <w:bCs/>
          <w:lang w:val="en-GB"/>
        </w:rPr>
        <w:t xml:space="preserve"> routine embedded in Python (Python Software Foundation, </w:t>
      </w:r>
      <w:r w:rsidR="00271B65">
        <w:fldChar w:fldCharType="begin"/>
      </w:r>
      <w:r w:rsidR="00271B65" w:rsidRPr="005A178B">
        <w:rPr>
          <w:lang w:val="en-US"/>
          <w:rPrChange w:id="24" w:author="Isabel Betegon" w:date="2018-05-11T18:04:00Z">
            <w:rPr/>
          </w:rPrChange>
        </w:rPr>
        <w:instrText xml:space="preserve"> HYPERLINK "https://www.python.org/" \t "_blank" </w:instrText>
      </w:r>
      <w:r w:rsidR="00271B65">
        <w:fldChar w:fldCharType="separate"/>
      </w:r>
      <w:r w:rsidR="00A84572" w:rsidRPr="00E937F4">
        <w:rPr>
          <w:bCs/>
          <w:lang w:val="en-GB"/>
        </w:rPr>
        <w:t>https://www.python.org/</w:t>
      </w:r>
      <w:r w:rsidR="00271B65">
        <w:rPr>
          <w:bCs/>
          <w:lang w:val="en-GB"/>
        </w:rPr>
        <w:fldChar w:fldCharType="end"/>
      </w:r>
      <w:r w:rsidR="00A84572" w:rsidRPr="00E937F4">
        <w:rPr>
          <w:bCs/>
          <w:lang w:val="en-GB"/>
        </w:rPr>
        <w:t>), which uses a modification of Powell's hybrid method for finding zeros of a system of nonlinear equations.</w:t>
      </w:r>
    </w:p>
    <w:p w14:paraId="549534C6" w14:textId="77777777" w:rsidR="002F2957" w:rsidRPr="00515820" w:rsidRDefault="002F2957" w:rsidP="00E937F4">
      <w:pPr>
        <w:spacing w:after="0" w:line="480" w:lineRule="auto"/>
        <w:jc w:val="both"/>
        <w:rPr>
          <w:color w:val="00000A"/>
          <w:lang w:val="en-GB"/>
        </w:rPr>
      </w:pPr>
    </w:p>
    <w:p w14:paraId="4133D6E7" w14:textId="77777777" w:rsidR="00E26862" w:rsidRDefault="002F2957" w:rsidP="00B219D0">
      <w:pPr>
        <w:rPr>
          <w:b/>
          <w:color w:val="00000A"/>
          <w:lang w:val="en-GB"/>
        </w:rPr>
      </w:pPr>
      <w:r w:rsidRPr="00E937F4">
        <w:rPr>
          <w:b/>
          <w:color w:val="00000A"/>
          <w:lang w:val="en-GB"/>
        </w:rPr>
        <w:t>REFERENCES</w:t>
      </w:r>
    </w:p>
    <w:p w14:paraId="281C5825" w14:textId="77777777" w:rsidR="00E26862" w:rsidRDefault="00E26862" w:rsidP="00B219D0">
      <w:pPr>
        <w:rPr>
          <w:b/>
          <w:color w:val="00000A"/>
          <w:lang w:val="en-GB"/>
        </w:rPr>
      </w:pPr>
    </w:p>
    <w:p w14:paraId="0327A809" w14:textId="77777777" w:rsidR="009B1740" w:rsidRPr="00FD51F4" w:rsidRDefault="00E26862" w:rsidP="009B1740">
      <w:pPr>
        <w:pStyle w:val="EndNoteBibliography"/>
        <w:spacing w:after="0"/>
        <w:ind w:left="720" w:hanging="720"/>
        <w:rPr>
          <w:noProof/>
          <w:lang w:val="en-US"/>
        </w:rPr>
      </w:pPr>
      <w:r>
        <w:rPr>
          <w:lang w:val="en-GB"/>
        </w:rPr>
        <w:fldChar w:fldCharType="begin"/>
      </w:r>
      <w:r w:rsidRPr="00FD51F4">
        <w:rPr>
          <w:lang w:val="en-GB"/>
        </w:rPr>
        <w:instrText xml:space="preserve"> ADDIN EN.REFLIST </w:instrText>
      </w:r>
      <w:r>
        <w:rPr>
          <w:lang w:val="en-GB"/>
        </w:rPr>
        <w:fldChar w:fldCharType="separate"/>
      </w:r>
      <w:r w:rsidR="009B1740" w:rsidRPr="00FD51F4">
        <w:rPr>
          <w:noProof/>
          <w:lang w:val="en-US"/>
        </w:rPr>
        <w:t>1.</w:t>
      </w:r>
      <w:r w:rsidR="009B1740" w:rsidRPr="00FD51F4">
        <w:rPr>
          <w:noProof/>
          <w:lang w:val="en-US"/>
        </w:rPr>
        <w:tab/>
        <w:t xml:space="preserve">van den Berg, C., Willemsen, V., Hendriks, G., Weisbeek, P., and Scheres, B. (1997). Short-range control of cell differentiation in the Arabidopsis root meristem. Nature </w:t>
      </w:r>
      <w:r w:rsidR="009B1740" w:rsidRPr="00FD51F4">
        <w:rPr>
          <w:i/>
          <w:noProof/>
          <w:lang w:val="en-US"/>
        </w:rPr>
        <w:t>390</w:t>
      </w:r>
      <w:r w:rsidR="009B1740" w:rsidRPr="00FD51F4">
        <w:rPr>
          <w:noProof/>
          <w:lang w:val="en-US"/>
        </w:rPr>
        <w:t>, 287-289.</w:t>
      </w:r>
    </w:p>
    <w:p w14:paraId="7B10A099" w14:textId="77777777" w:rsidR="009B1740" w:rsidRPr="00FD51F4" w:rsidRDefault="009B1740" w:rsidP="009B1740">
      <w:pPr>
        <w:pStyle w:val="EndNoteBibliography"/>
        <w:spacing w:after="0"/>
        <w:ind w:left="720" w:hanging="720"/>
        <w:rPr>
          <w:noProof/>
          <w:lang w:val="en-US"/>
        </w:rPr>
      </w:pPr>
      <w:r w:rsidRPr="00FD51F4">
        <w:rPr>
          <w:noProof/>
          <w:lang w:val="en-US"/>
        </w:rPr>
        <w:t>2.</w:t>
      </w:r>
      <w:r w:rsidRPr="00FD51F4">
        <w:rPr>
          <w:noProof/>
          <w:lang w:val="en-US"/>
        </w:rPr>
        <w:tab/>
        <w:t xml:space="preserve">Fulcher, N., and Sablowski, R. (2009). Hypersensitivity to DNA damage in plant stem cell niches. Proceedings of the National Academy of Sciences of the United States of America </w:t>
      </w:r>
      <w:r w:rsidRPr="00FD51F4">
        <w:rPr>
          <w:i/>
          <w:noProof/>
          <w:lang w:val="en-US"/>
        </w:rPr>
        <w:t>106</w:t>
      </w:r>
      <w:r w:rsidRPr="00FD51F4">
        <w:rPr>
          <w:noProof/>
          <w:lang w:val="en-US"/>
        </w:rPr>
        <w:t>, 20984-20988.</w:t>
      </w:r>
    </w:p>
    <w:p w14:paraId="5FF199B2" w14:textId="77777777" w:rsidR="009B1740" w:rsidRPr="00FD51F4" w:rsidRDefault="009B1740" w:rsidP="009B1740">
      <w:pPr>
        <w:pStyle w:val="EndNoteBibliography"/>
        <w:spacing w:after="0"/>
        <w:ind w:left="720" w:hanging="720"/>
        <w:rPr>
          <w:noProof/>
          <w:lang w:val="en-US"/>
        </w:rPr>
      </w:pPr>
      <w:r w:rsidRPr="009B1740">
        <w:rPr>
          <w:noProof/>
        </w:rPr>
        <w:t>3.</w:t>
      </w:r>
      <w:r w:rsidRPr="009B1740">
        <w:rPr>
          <w:noProof/>
        </w:rPr>
        <w:tab/>
        <w:t xml:space="preserve">Lozano-Elena, F., Planas-Riverola, A., Vilarrasa-Blasi, J., Schwab, R., and Cano-Delgado, A.I. (2018). </w:t>
      </w:r>
      <w:r w:rsidRPr="00FD51F4">
        <w:rPr>
          <w:noProof/>
          <w:lang w:val="en-US"/>
        </w:rPr>
        <w:t xml:space="preserve">Paracrine brassinosteroid signaling at the stem cell niche controls cellular regeneration. J Cell Sci </w:t>
      </w:r>
      <w:r w:rsidRPr="00FD51F4">
        <w:rPr>
          <w:i/>
          <w:noProof/>
          <w:lang w:val="en-US"/>
        </w:rPr>
        <w:t>131</w:t>
      </w:r>
      <w:r w:rsidRPr="00FD51F4">
        <w:rPr>
          <w:noProof/>
          <w:lang w:val="en-US"/>
        </w:rPr>
        <w:t>.</w:t>
      </w:r>
    </w:p>
    <w:p w14:paraId="53D1C632" w14:textId="77777777" w:rsidR="009B1740" w:rsidRPr="009B1740" w:rsidRDefault="009B1740" w:rsidP="009B1740">
      <w:pPr>
        <w:pStyle w:val="EndNoteBibliography"/>
        <w:spacing w:after="0"/>
        <w:ind w:left="720" w:hanging="720"/>
        <w:rPr>
          <w:noProof/>
        </w:rPr>
      </w:pPr>
      <w:r w:rsidRPr="00FD51F4">
        <w:rPr>
          <w:noProof/>
          <w:lang w:val="en-US"/>
        </w:rPr>
        <w:t>4.</w:t>
      </w:r>
      <w:r w:rsidRPr="00FD51F4">
        <w:rPr>
          <w:noProof/>
          <w:lang w:val="en-US"/>
        </w:rPr>
        <w:tab/>
        <w:t xml:space="preserve">De Rybel, B., Mahonen, A.P., Helariutta, Y., and Weijers, D. (2016). Plant vascular development: from early specification to differentiation. Nature reviews. </w:t>
      </w:r>
      <w:r w:rsidRPr="009B1740">
        <w:rPr>
          <w:noProof/>
        </w:rPr>
        <w:t xml:space="preserve">Molecular cell biology </w:t>
      </w:r>
      <w:r w:rsidRPr="009B1740">
        <w:rPr>
          <w:i/>
          <w:noProof/>
        </w:rPr>
        <w:t>17</w:t>
      </w:r>
      <w:r w:rsidRPr="009B1740">
        <w:rPr>
          <w:noProof/>
        </w:rPr>
        <w:t>, 30-40.</w:t>
      </w:r>
    </w:p>
    <w:p w14:paraId="26A24FC6" w14:textId="77777777" w:rsidR="009B1740" w:rsidRPr="00FD51F4" w:rsidRDefault="009B1740" w:rsidP="009B1740">
      <w:pPr>
        <w:pStyle w:val="EndNoteBibliography"/>
        <w:spacing w:after="0"/>
        <w:ind w:left="720" w:hanging="720"/>
        <w:rPr>
          <w:noProof/>
          <w:lang w:val="en-US"/>
        </w:rPr>
      </w:pPr>
      <w:r w:rsidRPr="009B1740">
        <w:rPr>
          <w:noProof/>
        </w:rPr>
        <w:t>5.</w:t>
      </w:r>
      <w:r w:rsidRPr="009B1740">
        <w:rPr>
          <w:noProof/>
        </w:rPr>
        <w:tab/>
        <w:t xml:space="preserve">Gonzalez-Garcia, M.P., Vilarrasa-Blasi, J., Zhiponova, M., Divol, F., Mora-Garcia, S., Russinova, E., and Cano-Delgado, A.I. (2011). </w:t>
      </w:r>
      <w:r w:rsidRPr="00FD51F4">
        <w:rPr>
          <w:noProof/>
          <w:lang w:val="en-US"/>
        </w:rPr>
        <w:t xml:space="preserve">Brassinosteroids control meristem size by promoting cell cycle progression in Arabidopsis roots. Development (Cambridge, England) </w:t>
      </w:r>
      <w:r w:rsidRPr="00FD51F4">
        <w:rPr>
          <w:i/>
          <w:noProof/>
          <w:lang w:val="en-US"/>
        </w:rPr>
        <w:t>138</w:t>
      </w:r>
      <w:r w:rsidRPr="00FD51F4">
        <w:rPr>
          <w:noProof/>
          <w:lang w:val="en-US"/>
        </w:rPr>
        <w:t>, 849-859.</w:t>
      </w:r>
    </w:p>
    <w:p w14:paraId="4106F709" w14:textId="77777777" w:rsidR="009B1740" w:rsidRPr="00FD51F4" w:rsidRDefault="009B1740" w:rsidP="009B1740">
      <w:pPr>
        <w:pStyle w:val="EndNoteBibliography"/>
        <w:spacing w:after="0"/>
        <w:ind w:left="720" w:hanging="720"/>
        <w:rPr>
          <w:noProof/>
          <w:lang w:val="en-US"/>
        </w:rPr>
      </w:pPr>
      <w:r w:rsidRPr="00FD51F4">
        <w:rPr>
          <w:noProof/>
          <w:lang w:val="en-US"/>
        </w:rPr>
        <w:t>6.</w:t>
      </w:r>
      <w:r w:rsidRPr="00FD51F4">
        <w:rPr>
          <w:noProof/>
          <w:lang w:val="en-US"/>
        </w:rPr>
        <w:tab/>
        <w:t xml:space="preserve">Aida, M., Beis, D., Heidstra, R., Willemsen, V., Blilou, I., Galinha, C., Nussaume, L., Noh, Y.S., Amasino, R., and Scheres, B. (2004). The PLETHORA genes mediate patterning of the Arabidopsis root stem cell niche. Cell </w:t>
      </w:r>
      <w:r w:rsidRPr="00FD51F4">
        <w:rPr>
          <w:i/>
          <w:noProof/>
          <w:lang w:val="en-US"/>
        </w:rPr>
        <w:t>119</w:t>
      </w:r>
      <w:r w:rsidRPr="00FD51F4">
        <w:rPr>
          <w:noProof/>
          <w:lang w:val="en-US"/>
        </w:rPr>
        <w:t>, 109-120.</w:t>
      </w:r>
    </w:p>
    <w:p w14:paraId="081CC8A6" w14:textId="77777777" w:rsidR="009B1740" w:rsidRPr="009B1740" w:rsidRDefault="009B1740" w:rsidP="009B1740">
      <w:pPr>
        <w:pStyle w:val="EndNoteBibliography"/>
        <w:spacing w:after="0"/>
        <w:ind w:left="720" w:hanging="720"/>
        <w:rPr>
          <w:noProof/>
        </w:rPr>
      </w:pPr>
      <w:r w:rsidRPr="00FD51F4">
        <w:rPr>
          <w:noProof/>
          <w:lang w:val="en-US"/>
        </w:rPr>
        <w:t>7.</w:t>
      </w:r>
      <w:r w:rsidRPr="00FD51F4">
        <w:rPr>
          <w:noProof/>
          <w:lang w:val="en-US"/>
        </w:rPr>
        <w:tab/>
        <w:t xml:space="preserve">Sabatini, S., Heidstra, R., Wildwater, M., and Scheres, B. (2003). SCARECROW is involved in positioning the stem cell niche in the Arabidopsis root meristem. </w:t>
      </w:r>
      <w:r w:rsidRPr="009B1740">
        <w:rPr>
          <w:noProof/>
        </w:rPr>
        <w:t xml:space="preserve">Genes &amp; development </w:t>
      </w:r>
      <w:r w:rsidRPr="009B1740">
        <w:rPr>
          <w:i/>
          <w:noProof/>
        </w:rPr>
        <w:t>17</w:t>
      </w:r>
      <w:r w:rsidRPr="009B1740">
        <w:rPr>
          <w:noProof/>
        </w:rPr>
        <w:t>, 354-358.</w:t>
      </w:r>
    </w:p>
    <w:p w14:paraId="2290B77C" w14:textId="77777777" w:rsidR="009B1740" w:rsidRPr="00FD51F4" w:rsidRDefault="009B1740" w:rsidP="009B1740">
      <w:pPr>
        <w:pStyle w:val="EndNoteBibliography"/>
        <w:spacing w:after="0"/>
        <w:ind w:left="720" w:hanging="720"/>
        <w:rPr>
          <w:noProof/>
          <w:lang w:val="en-US"/>
        </w:rPr>
      </w:pPr>
      <w:r w:rsidRPr="009B1740">
        <w:rPr>
          <w:noProof/>
        </w:rPr>
        <w:t>8.</w:t>
      </w:r>
      <w:r w:rsidRPr="009B1740">
        <w:rPr>
          <w:noProof/>
        </w:rPr>
        <w:tab/>
        <w:t xml:space="preserve">Heyman, J., Cools, T., Vandenbussche, F., Heyndrickx, K.S., Van Leene, J., Vercauteren, I., Vanderauwera, S., Vandepoele, K., De Jaeger, G., Van Der Straeten, D., et al. </w:t>
      </w:r>
      <w:r w:rsidRPr="00FD51F4">
        <w:rPr>
          <w:noProof/>
          <w:lang w:val="en-US"/>
        </w:rPr>
        <w:t xml:space="preserve">(2013). ERF115 controls root quiescent center cell division and stem cell replenishment. Science (New York, N.Y.) </w:t>
      </w:r>
      <w:r w:rsidRPr="00FD51F4">
        <w:rPr>
          <w:i/>
          <w:noProof/>
          <w:lang w:val="en-US"/>
        </w:rPr>
        <w:t>342</w:t>
      </w:r>
      <w:r w:rsidRPr="00FD51F4">
        <w:rPr>
          <w:noProof/>
          <w:lang w:val="en-US"/>
        </w:rPr>
        <w:t>, 860-863.</w:t>
      </w:r>
    </w:p>
    <w:p w14:paraId="21CE307A" w14:textId="77777777" w:rsidR="009B1740" w:rsidRPr="00FD51F4" w:rsidRDefault="009B1740" w:rsidP="009B1740">
      <w:pPr>
        <w:pStyle w:val="EndNoteBibliography"/>
        <w:spacing w:after="0"/>
        <w:ind w:left="720" w:hanging="720"/>
        <w:rPr>
          <w:noProof/>
          <w:lang w:val="en-US"/>
        </w:rPr>
      </w:pPr>
      <w:r w:rsidRPr="00FD51F4">
        <w:rPr>
          <w:noProof/>
          <w:lang w:val="en-US"/>
        </w:rPr>
        <w:t>9.</w:t>
      </w:r>
      <w:r w:rsidRPr="00FD51F4">
        <w:rPr>
          <w:noProof/>
          <w:lang w:val="en-US"/>
        </w:rPr>
        <w:tab/>
        <w:t xml:space="preserve">Ercoli, M.F., Ferela, A., Debernardi, J.M., Perrone, A.P., Rodriguez, R.E., and Palatnik, J.F. (2018). GIF Transcriptional Coregulators Control Root Meristem Homeostasis. Plant Cell </w:t>
      </w:r>
      <w:r w:rsidRPr="00FD51F4">
        <w:rPr>
          <w:i/>
          <w:noProof/>
          <w:lang w:val="en-US"/>
        </w:rPr>
        <w:t>30</w:t>
      </w:r>
      <w:r w:rsidRPr="00FD51F4">
        <w:rPr>
          <w:noProof/>
          <w:lang w:val="en-US"/>
        </w:rPr>
        <w:t>, 347-359.</w:t>
      </w:r>
    </w:p>
    <w:p w14:paraId="632DC636" w14:textId="77777777" w:rsidR="009B1740" w:rsidRPr="00FD51F4" w:rsidRDefault="009B1740" w:rsidP="009B1740">
      <w:pPr>
        <w:pStyle w:val="EndNoteBibliography"/>
        <w:spacing w:after="0"/>
        <w:ind w:left="720" w:hanging="720"/>
        <w:rPr>
          <w:noProof/>
          <w:lang w:val="en-US"/>
        </w:rPr>
      </w:pPr>
      <w:r w:rsidRPr="00FD51F4">
        <w:rPr>
          <w:noProof/>
          <w:lang w:val="en-US"/>
        </w:rPr>
        <w:t>10.</w:t>
      </w:r>
      <w:r w:rsidRPr="00FD51F4">
        <w:rPr>
          <w:noProof/>
          <w:lang w:val="en-US"/>
        </w:rPr>
        <w:tab/>
        <w:t xml:space="preserve">Yang, C.J., Zhang, C., Lu, Y.N., Jin, J.Q., and Wang, X.L. (2011). The mechanisms of brassinosteroids' action: from signal transduction to plant development. Molecular plant </w:t>
      </w:r>
      <w:r w:rsidRPr="00FD51F4">
        <w:rPr>
          <w:i/>
          <w:noProof/>
          <w:lang w:val="en-US"/>
        </w:rPr>
        <w:t>4</w:t>
      </w:r>
      <w:r w:rsidRPr="00FD51F4">
        <w:rPr>
          <w:noProof/>
          <w:lang w:val="en-US"/>
        </w:rPr>
        <w:t>, 588-600.</w:t>
      </w:r>
    </w:p>
    <w:p w14:paraId="2BD945FE" w14:textId="77777777" w:rsidR="009B1740" w:rsidRPr="00FD51F4" w:rsidRDefault="009B1740" w:rsidP="009B1740">
      <w:pPr>
        <w:pStyle w:val="EndNoteBibliography"/>
        <w:spacing w:after="0"/>
        <w:ind w:left="720" w:hanging="720"/>
        <w:rPr>
          <w:noProof/>
          <w:lang w:val="en-US"/>
        </w:rPr>
      </w:pPr>
      <w:r w:rsidRPr="00FD51F4">
        <w:rPr>
          <w:noProof/>
          <w:lang w:val="en-US"/>
        </w:rPr>
        <w:t>11.</w:t>
      </w:r>
      <w:r w:rsidRPr="00FD51F4">
        <w:rPr>
          <w:noProof/>
          <w:lang w:val="en-US"/>
        </w:rPr>
        <w:tab/>
        <w:t xml:space="preserve">Hacham, Y., Holland, N., Butterfield, C., Ubeda-Tomas, S., Bennett, M.J., Chory, J., and Savaldi-Goldstein, S. (2011). Brassinosteroid perception in the epidermis controls root meristem size. Development (Cambridge, England) </w:t>
      </w:r>
      <w:r w:rsidRPr="00FD51F4">
        <w:rPr>
          <w:i/>
          <w:noProof/>
          <w:lang w:val="en-US"/>
        </w:rPr>
        <w:t>138</w:t>
      </w:r>
      <w:r w:rsidRPr="00FD51F4">
        <w:rPr>
          <w:noProof/>
          <w:lang w:val="en-US"/>
        </w:rPr>
        <w:t>, 839-848.</w:t>
      </w:r>
    </w:p>
    <w:p w14:paraId="062FCE2E" w14:textId="77777777" w:rsidR="009B1740" w:rsidRPr="00FD51F4" w:rsidRDefault="009B1740" w:rsidP="009B1740">
      <w:pPr>
        <w:pStyle w:val="EndNoteBibliography"/>
        <w:spacing w:after="0"/>
        <w:ind w:left="720" w:hanging="720"/>
        <w:rPr>
          <w:noProof/>
          <w:lang w:val="en-US"/>
        </w:rPr>
      </w:pPr>
      <w:r w:rsidRPr="00FD51F4">
        <w:rPr>
          <w:noProof/>
          <w:lang w:val="en-US"/>
        </w:rPr>
        <w:t>12.</w:t>
      </w:r>
      <w:r w:rsidRPr="00FD51F4">
        <w:rPr>
          <w:noProof/>
          <w:lang w:val="en-US"/>
        </w:rPr>
        <w:tab/>
        <w:t xml:space="preserve">Vilarrasa-Blasi, J., Gonzalez-Garcia, M.P., Frigola, D., Fabregas, N., Alexiou, K.G., Lopez-Bigas, N., Rivas, S., Jauneau, A., Lohmann, J.U., Benfey, P.N., et al. (2014). Regulation of plant stem cell quiescence by a brassinosteroid signaling module. Developmental cell </w:t>
      </w:r>
      <w:r w:rsidRPr="00FD51F4">
        <w:rPr>
          <w:i/>
          <w:noProof/>
          <w:lang w:val="en-US"/>
        </w:rPr>
        <w:t>30</w:t>
      </w:r>
      <w:r w:rsidRPr="00FD51F4">
        <w:rPr>
          <w:noProof/>
          <w:lang w:val="en-US"/>
        </w:rPr>
        <w:t>, 36-47.</w:t>
      </w:r>
    </w:p>
    <w:p w14:paraId="3962CC40" w14:textId="77777777" w:rsidR="009B1740" w:rsidRPr="00FD51F4" w:rsidRDefault="009B1740" w:rsidP="009B1740">
      <w:pPr>
        <w:pStyle w:val="EndNoteBibliography"/>
        <w:spacing w:after="0"/>
        <w:ind w:left="720" w:hanging="720"/>
        <w:rPr>
          <w:noProof/>
          <w:lang w:val="en-US"/>
        </w:rPr>
      </w:pPr>
      <w:r w:rsidRPr="00FD51F4">
        <w:rPr>
          <w:noProof/>
          <w:lang w:val="en-US"/>
        </w:rPr>
        <w:t>13.</w:t>
      </w:r>
      <w:r w:rsidRPr="00FD51F4">
        <w:rPr>
          <w:noProof/>
          <w:lang w:val="en-US"/>
        </w:rPr>
        <w:tab/>
        <w:t>Espinosa-Ruiz, A., Martinez, C., de Lucas, M., Fabregas, N., Bosch, N., Cano-Delgado, A.I., and Prat, S. (2017). TOPLESS mediates brassinosteroid control of shoot boundaries and root meristem development in Arabidopsis thaliana. Development (Cambridge, England).</w:t>
      </w:r>
    </w:p>
    <w:p w14:paraId="4C2D5BC2" w14:textId="77777777" w:rsidR="009B1740" w:rsidRPr="00FD51F4" w:rsidRDefault="009B1740" w:rsidP="009B1740">
      <w:pPr>
        <w:pStyle w:val="EndNoteBibliography"/>
        <w:spacing w:after="0"/>
        <w:ind w:left="720" w:hanging="720"/>
        <w:rPr>
          <w:noProof/>
          <w:lang w:val="en-US"/>
        </w:rPr>
      </w:pPr>
      <w:r w:rsidRPr="00FD51F4">
        <w:rPr>
          <w:noProof/>
          <w:lang w:val="en-US"/>
        </w:rPr>
        <w:t>14.</w:t>
      </w:r>
      <w:r w:rsidRPr="00FD51F4">
        <w:rPr>
          <w:noProof/>
          <w:lang w:val="en-US"/>
        </w:rPr>
        <w:tab/>
        <w:t xml:space="preserve">Zhang, Y., Jiao, Y., Liu, Z., and Zhu, Y.X. (2015). ROW1 maintains quiescent centre identity by confining WOX5 expression to specific cells. Nat Commun </w:t>
      </w:r>
      <w:r w:rsidRPr="00FD51F4">
        <w:rPr>
          <w:i/>
          <w:noProof/>
          <w:lang w:val="en-US"/>
        </w:rPr>
        <w:t>6</w:t>
      </w:r>
      <w:r w:rsidRPr="00FD51F4">
        <w:rPr>
          <w:noProof/>
          <w:lang w:val="en-US"/>
        </w:rPr>
        <w:t>, 6003.</w:t>
      </w:r>
    </w:p>
    <w:p w14:paraId="5A386B58" w14:textId="77777777" w:rsidR="009B1740" w:rsidRPr="00FD51F4" w:rsidRDefault="009B1740" w:rsidP="009B1740">
      <w:pPr>
        <w:pStyle w:val="EndNoteBibliography"/>
        <w:spacing w:after="0"/>
        <w:ind w:left="720" w:hanging="720"/>
        <w:rPr>
          <w:noProof/>
          <w:lang w:val="en-US"/>
        </w:rPr>
      </w:pPr>
      <w:r w:rsidRPr="00FD51F4">
        <w:rPr>
          <w:noProof/>
          <w:lang w:val="en-US"/>
        </w:rPr>
        <w:t>15.</w:t>
      </w:r>
      <w:r w:rsidRPr="00FD51F4">
        <w:rPr>
          <w:noProof/>
          <w:lang w:val="en-US"/>
        </w:rPr>
        <w:tab/>
        <w:t xml:space="preserve">Ding, Z., and Friml, J. (2010). Auxin regulates distal stem cell differentiation in Arabidopsis roots. Proceedings of the National Academy of Sciences of the United States of America </w:t>
      </w:r>
      <w:r w:rsidRPr="00FD51F4">
        <w:rPr>
          <w:i/>
          <w:noProof/>
          <w:lang w:val="en-US"/>
        </w:rPr>
        <w:t>107</w:t>
      </w:r>
      <w:r w:rsidRPr="00FD51F4">
        <w:rPr>
          <w:noProof/>
          <w:lang w:val="en-US"/>
        </w:rPr>
        <w:t>, 12046-12051.</w:t>
      </w:r>
    </w:p>
    <w:p w14:paraId="56408C26" w14:textId="77777777" w:rsidR="009B1740" w:rsidRPr="00FD51F4" w:rsidRDefault="009B1740" w:rsidP="009B1740">
      <w:pPr>
        <w:pStyle w:val="EndNoteBibliography"/>
        <w:spacing w:after="0"/>
        <w:ind w:left="720" w:hanging="720"/>
        <w:rPr>
          <w:noProof/>
          <w:lang w:val="en-US"/>
        </w:rPr>
      </w:pPr>
      <w:r w:rsidRPr="00FD51F4">
        <w:rPr>
          <w:noProof/>
          <w:lang w:val="en-US"/>
        </w:rPr>
        <w:t>16.</w:t>
      </w:r>
      <w:r w:rsidRPr="00FD51F4">
        <w:rPr>
          <w:noProof/>
          <w:lang w:val="en-US"/>
        </w:rPr>
        <w:tab/>
        <w:t xml:space="preserve">Sarkar, A.K., Luijten, M., Miyashima, S., Lenhard, M., Hashimoto, T., Nakajima, K., Scheres, B., Heidstra, R., and Laux, T. (2007). Conserved factors regulate signalling in Arabidopsis thaliana shoot and root stem cell organizers. Nature </w:t>
      </w:r>
      <w:r w:rsidRPr="00FD51F4">
        <w:rPr>
          <w:i/>
          <w:noProof/>
          <w:lang w:val="en-US"/>
        </w:rPr>
        <w:t>446</w:t>
      </w:r>
      <w:r w:rsidRPr="00FD51F4">
        <w:rPr>
          <w:noProof/>
          <w:lang w:val="en-US"/>
        </w:rPr>
        <w:t>, 811-814.</w:t>
      </w:r>
    </w:p>
    <w:p w14:paraId="046B5224" w14:textId="77777777" w:rsidR="009B1740" w:rsidRPr="00FD51F4" w:rsidRDefault="009B1740" w:rsidP="009B1740">
      <w:pPr>
        <w:pStyle w:val="EndNoteBibliography"/>
        <w:spacing w:after="0"/>
        <w:ind w:left="720" w:hanging="720"/>
        <w:rPr>
          <w:noProof/>
          <w:lang w:val="en-US"/>
        </w:rPr>
      </w:pPr>
      <w:r w:rsidRPr="00FD51F4">
        <w:rPr>
          <w:noProof/>
          <w:lang w:val="en-US"/>
        </w:rPr>
        <w:t>17.</w:t>
      </w:r>
      <w:r w:rsidRPr="00FD51F4">
        <w:rPr>
          <w:noProof/>
          <w:lang w:val="en-US"/>
        </w:rPr>
        <w:tab/>
        <w:t xml:space="preserve">Forzani, C., Aichinger, E., Sornay, E., Willemsen, V., Laux, T., Dewitte, W., and Murray, J.A. (2014). WOX5 suppresses CYCLIN D activity to establish quiescence at the center of the root stem cell niche. Current biology : CB </w:t>
      </w:r>
      <w:r w:rsidRPr="00FD51F4">
        <w:rPr>
          <w:i/>
          <w:noProof/>
          <w:lang w:val="en-US"/>
        </w:rPr>
        <w:t>24</w:t>
      </w:r>
      <w:r w:rsidRPr="00FD51F4">
        <w:rPr>
          <w:noProof/>
          <w:lang w:val="en-US"/>
        </w:rPr>
        <w:t>, 1939-1944.</w:t>
      </w:r>
    </w:p>
    <w:p w14:paraId="4BEE79D8" w14:textId="77777777" w:rsidR="009B1740" w:rsidRPr="00FD51F4" w:rsidRDefault="009B1740" w:rsidP="009B1740">
      <w:pPr>
        <w:pStyle w:val="EndNoteBibliography"/>
        <w:spacing w:after="0"/>
        <w:ind w:left="720" w:hanging="720"/>
        <w:rPr>
          <w:noProof/>
          <w:lang w:val="en-US"/>
        </w:rPr>
      </w:pPr>
      <w:r w:rsidRPr="00FD51F4">
        <w:rPr>
          <w:noProof/>
          <w:lang w:val="en-US"/>
        </w:rPr>
        <w:t>18.</w:t>
      </w:r>
      <w:r w:rsidRPr="00FD51F4">
        <w:rPr>
          <w:noProof/>
          <w:lang w:val="en-US"/>
        </w:rPr>
        <w:tab/>
        <w:t xml:space="preserve">Pi, L., Aichinger, E., van der Graaff, E., Llavata-Peris, C.I., Weijers, D., Hennig, L., Groot, E., and Laux, T. (2015). Organizer-Derived WOX5 Signal Maintains Root Columella Stem Cells through Chromatin-Mediated Repression of CDF4 Expression. Dev Cell </w:t>
      </w:r>
      <w:r w:rsidRPr="00FD51F4">
        <w:rPr>
          <w:i/>
          <w:noProof/>
          <w:lang w:val="en-US"/>
        </w:rPr>
        <w:t>33</w:t>
      </w:r>
      <w:r w:rsidRPr="00FD51F4">
        <w:rPr>
          <w:noProof/>
          <w:lang w:val="en-US"/>
        </w:rPr>
        <w:t>, 576-588.</w:t>
      </w:r>
    </w:p>
    <w:p w14:paraId="730DD131" w14:textId="77777777" w:rsidR="009B1740" w:rsidRPr="00FD51F4" w:rsidRDefault="009B1740" w:rsidP="009B1740">
      <w:pPr>
        <w:pStyle w:val="EndNoteBibliography"/>
        <w:spacing w:after="0"/>
        <w:ind w:left="720" w:hanging="720"/>
        <w:rPr>
          <w:noProof/>
          <w:lang w:val="en-US"/>
        </w:rPr>
      </w:pPr>
      <w:r w:rsidRPr="00FD51F4">
        <w:rPr>
          <w:noProof/>
          <w:lang w:val="en-US"/>
        </w:rPr>
        <w:lastRenderedPageBreak/>
        <w:t>19.</w:t>
      </w:r>
      <w:r w:rsidRPr="00FD51F4">
        <w:rPr>
          <w:noProof/>
          <w:lang w:val="en-US"/>
        </w:rPr>
        <w:tab/>
        <w:t xml:space="preserve">Yin, Y., Wang, Z.Y., Mora-Garcia, S., Li, J., Yoshida, S., Asami, T., and Chory, J. (2002). BES1 accumulates in the nucleus in response to brassinosteroids to regulate gene expression and promote stem elongation. Cell </w:t>
      </w:r>
      <w:r w:rsidRPr="00FD51F4">
        <w:rPr>
          <w:i/>
          <w:noProof/>
          <w:lang w:val="en-US"/>
        </w:rPr>
        <w:t>109</w:t>
      </w:r>
      <w:r w:rsidRPr="00FD51F4">
        <w:rPr>
          <w:noProof/>
          <w:lang w:val="en-US"/>
        </w:rPr>
        <w:t>, 181-191.</w:t>
      </w:r>
    </w:p>
    <w:p w14:paraId="765CDA06" w14:textId="77777777" w:rsidR="009B1740" w:rsidRPr="00FD51F4" w:rsidRDefault="009B1740" w:rsidP="009B1740">
      <w:pPr>
        <w:pStyle w:val="EndNoteBibliography"/>
        <w:spacing w:after="0"/>
        <w:ind w:left="720" w:hanging="720"/>
        <w:rPr>
          <w:noProof/>
          <w:lang w:val="en-US"/>
        </w:rPr>
      </w:pPr>
      <w:r w:rsidRPr="00FD51F4">
        <w:rPr>
          <w:noProof/>
          <w:lang w:val="en-US"/>
        </w:rPr>
        <w:t>20.</w:t>
      </w:r>
      <w:r w:rsidRPr="00FD51F4">
        <w:rPr>
          <w:noProof/>
          <w:lang w:val="en-US"/>
        </w:rPr>
        <w:tab/>
        <w:t xml:space="preserve">Salazar-Henao, J.E., Lehner, R., Betegon-Putze, I., Vilarrasa-Blasi, J., and Cano-Delgado, A.I. (2016). BES1 regulates the localization of the brassinosteroid receptor BRL3 within the provascular tissue of the Arabidopsis primary root. J Exp Bot </w:t>
      </w:r>
      <w:r w:rsidRPr="00FD51F4">
        <w:rPr>
          <w:i/>
          <w:noProof/>
          <w:lang w:val="en-US"/>
        </w:rPr>
        <w:t>67</w:t>
      </w:r>
      <w:r w:rsidRPr="00FD51F4">
        <w:rPr>
          <w:noProof/>
          <w:lang w:val="en-US"/>
        </w:rPr>
        <w:t>, 4951-4961.</w:t>
      </w:r>
    </w:p>
    <w:p w14:paraId="4B9F128B" w14:textId="77777777" w:rsidR="009B1740" w:rsidRPr="009B1740" w:rsidRDefault="009B1740" w:rsidP="009B1740">
      <w:pPr>
        <w:pStyle w:val="EndNoteBibliography"/>
        <w:spacing w:after="0"/>
        <w:ind w:left="720" w:hanging="720"/>
        <w:rPr>
          <w:noProof/>
        </w:rPr>
      </w:pPr>
      <w:r w:rsidRPr="00FD51F4">
        <w:rPr>
          <w:noProof/>
          <w:lang w:val="en-US"/>
        </w:rPr>
        <w:t>21.</w:t>
      </w:r>
      <w:r w:rsidRPr="00FD51F4">
        <w:rPr>
          <w:noProof/>
          <w:lang w:val="en-US"/>
        </w:rPr>
        <w:tab/>
        <w:t xml:space="preserve">Ogita, N., Okushima, Y., Tokizawa, M., Yamamoto, Y.Y., Tanaka, M., Seki, M., Makita, Y., Matsui, M., Okamoto-Yoshiyama, K., Sakamoto, T., et al. (2018). Identifying the target genes of SUPPRESSOR OF GAMMA RESPONSE 1, a master transcription factor controlling DNA damage response in Arabidopsis. </w:t>
      </w:r>
      <w:r w:rsidRPr="009B1740">
        <w:rPr>
          <w:noProof/>
        </w:rPr>
        <w:t xml:space="preserve">Plant J </w:t>
      </w:r>
      <w:r w:rsidRPr="009B1740">
        <w:rPr>
          <w:i/>
          <w:noProof/>
        </w:rPr>
        <w:t>94</w:t>
      </w:r>
      <w:r w:rsidRPr="009B1740">
        <w:rPr>
          <w:noProof/>
        </w:rPr>
        <w:t>, 439-453.</w:t>
      </w:r>
    </w:p>
    <w:p w14:paraId="5AE0D44F" w14:textId="77777777" w:rsidR="009B1740" w:rsidRPr="00FD51F4" w:rsidRDefault="009B1740" w:rsidP="009B1740">
      <w:pPr>
        <w:pStyle w:val="EndNoteBibliography"/>
        <w:spacing w:after="0"/>
        <w:ind w:left="720" w:hanging="720"/>
        <w:rPr>
          <w:noProof/>
          <w:lang w:val="en-US"/>
        </w:rPr>
      </w:pPr>
      <w:r w:rsidRPr="009B1740">
        <w:rPr>
          <w:noProof/>
        </w:rPr>
        <w:t>22.</w:t>
      </w:r>
      <w:r w:rsidRPr="009B1740">
        <w:rPr>
          <w:noProof/>
        </w:rPr>
        <w:tab/>
        <w:t xml:space="preserve">Betegón-Putze, I., González, A., Sevillano, X., Blasco-Escámez, D., and Caño-Delgado, A.I. (2018). </w:t>
      </w:r>
      <w:r w:rsidRPr="00FD51F4">
        <w:rPr>
          <w:noProof/>
          <w:lang w:val="en-US"/>
        </w:rPr>
        <w:t>MyROOT: A novel method and software for the semi-automatic measurement of plant root length. bioRxiv.</w:t>
      </w:r>
    </w:p>
    <w:p w14:paraId="27DF0FCD" w14:textId="77777777" w:rsidR="009B1740" w:rsidRPr="00FD51F4" w:rsidRDefault="009B1740" w:rsidP="009B1740">
      <w:pPr>
        <w:pStyle w:val="EndNoteBibliography"/>
        <w:spacing w:after="0"/>
        <w:ind w:left="720" w:hanging="720"/>
        <w:rPr>
          <w:noProof/>
          <w:lang w:val="en-US"/>
        </w:rPr>
      </w:pPr>
      <w:r w:rsidRPr="00FD51F4">
        <w:rPr>
          <w:noProof/>
          <w:lang w:val="en-US"/>
        </w:rPr>
        <w:t>23.</w:t>
      </w:r>
      <w:r w:rsidRPr="00FD51F4">
        <w:rPr>
          <w:noProof/>
          <w:lang w:val="en-US"/>
        </w:rPr>
        <w:tab/>
        <w:t xml:space="preserve">Truernit, E., Bauby, H., Dubreucq, B., Grandjean, O., Runions, J., Barthelemy, J., and Palauqui, J.C. (2008). High-resolution whole-mount imaging of three-dimensional tissue organization and gene expression enables the study of Phloem development and structure in Arabidopsis. Plant Cell </w:t>
      </w:r>
      <w:r w:rsidRPr="00FD51F4">
        <w:rPr>
          <w:i/>
          <w:noProof/>
          <w:lang w:val="en-US"/>
        </w:rPr>
        <w:t>20</w:t>
      </w:r>
      <w:r w:rsidRPr="00FD51F4">
        <w:rPr>
          <w:noProof/>
          <w:lang w:val="en-US"/>
        </w:rPr>
        <w:t>, 1494-1503.</w:t>
      </w:r>
    </w:p>
    <w:p w14:paraId="512D65E0" w14:textId="77777777" w:rsidR="009B1740" w:rsidRPr="00FD51F4" w:rsidRDefault="009B1740" w:rsidP="009B1740">
      <w:pPr>
        <w:pStyle w:val="EndNoteBibliography"/>
        <w:spacing w:after="0"/>
        <w:ind w:left="720" w:hanging="720"/>
        <w:rPr>
          <w:noProof/>
          <w:lang w:val="en-US"/>
        </w:rPr>
      </w:pPr>
      <w:r w:rsidRPr="00FD51F4">
        <w:rPr>
          <w:noProof/>
          <w:lang w:val="en-US"/>
        </w:rPr>
        <w:t>24.</w:t>
      </w:r>
      <w:r w:rsidRPr="00FD51F4">
        <w:rPr>
          <w:noProof/>
          <w:lang w:val="en-US"/>
        </w:rPr>
        <w:tab/>
        <w:t xml:space="preserve">Bleckmann, A., Weidtkamp-Peters, S., Seidel, C.A., and Simon, R. (2010). Stem cell signaling in Arabidopsis requires CRN to localize CLV2 to the plasma membrane. Plant Physiol </w:t>
      </w:r>
      <w:r w:rsidRPr="00FD51F4">
        <w:rPr>
          <w:i/>
          <w:noProof/>
          <w:lang w:val="en-US"/>
        </w:rPr>
        <w:t>152</w:t>
      </w:r>
      <w:r w:rsidRPr="00FD51F4">
        <w:rPr>
          <w:noProof/>
          <w:lang w:val="en-US"/>
        </w:rPr>
        <w:t>, 166-176.</w:t>
      </w:r>
    </w:p>
    <w:p w14:paraId="791D8641" w14:textId="77777777" w:rsidR="009B1740" w:rsidRPr="00FD51F4" w:rsidRDefault="009B1740" w:rsidP="009B1740">
      <w:pPr>
        <w:pStyle w:val="EndNoteBibliography"/>
        <w:spacing w:after="0"/>
        <w:ind w:left="720" w:hanging="720"/>
        <w:rPr>
          <w:noProof/>
          <w:lang w:val="en-US"/>
        </w:rPr>
      </w:pPr>
      <w:r w:rsidRPr="00FD51F4">
        <w:rPr>
          <w:noProof/>
          <w:lang w:val="en-US"/>
        </w:rPr>
        <w:t>25.</w:t>
      </w:r>
      <w:r w:rsidRPr="00FD51F4">
        <w:rPr>
          <w:noProof/>
          <w:lang w:val="en-US"/>
        </w:rPr>
        <w:tab/>
        <w:t xml:space="preserve">Weidtkamp-Peters, S., and Stahl, Y. (2017). The Use of FRET/FLIM to Study Proteins Interacting with Plant Receptor Kinases. Methods in molecular biology (Clifton, N.J.) </w:t>
      </w:r>
      <w:r w:rsidRPr="00FD51F4">
        <w:rPr>
          <w:i/>
          <w:noProof/>
          <w:lang w:val="en-US"/>
        </w:rPr>
        <w:t>1621</w:t>
      </w:r>
      <w:r w:rsidRPr="00FD51F4">
        <w:rPr>
          <w:noProof/>
          <w:lang w:val="en-US"/>
        </w:rPr>
        <w:t>, 163-175.</w:t>
      </w:r>
    </w:p>
    <w:p w14:paraId="7A7A535A" w14:textId="77777777" w:rsidR="009B1740" w:rsidRPr="00FD51F4" w:rsidRDefault="009B1740" w:rsidP="009B1740">
      <w:pPr>
        <w:pStyle w:val="EndNoteBibliography"/>
        <w:spacing w:after="0"/>
        <w:ind w:left="720" w:hanging="720"/>
        <w:rPr>
          <w:noProof/>
          <w:lang w:val="en-US"/>
        </w:rPr>
      </w:pPr>
      <w:r w:rsidRPr="00FD51F4">
        <w:rPr>
          <w:noProof/>
          <w:lang w:val="en-US"/>
        </w:rPr>
        <w:t>26.</w:t>
      </w:r>
      <w:r w:rsidRPr="00FD51F4">
        <w:rPr>
          <w:noProof/>
          <w:lang w:val="en-US"/>
        </w:rPr>
        <w:tab/>
        <w:t xml:space="preserve">Stahl, Y., Grabowski, S., Bleckmann, A., Kuhnemuth, R., Weidtkamp-Peters, S., Pinto, K.G., Kirschner, G.K., Schmid, J.B., Wink, R.H., Hulsewede, A., et al. (2013). Moderation of Arabidopsis root stemness by CLAVATA1 and ARABIDOPSIS CRINKLY4 receptor kinase complexes. Current biology : CB </w:t>
      </w:r>
      <w:r w:rsidRPr="00FD51F4">
        <w:rPr>
          <w:i/>
          <w:noProof/>
          <w:lang w:val="en-US"/>
        </w:rPr>
        <w:t>23</w:t>
      </w:r>
      <w:r w:rsidRPr="00FD51F4">
        <w:rPr>
          <w:noProof/>
          <w:lang w:val="en-US"/>
        </w:rPr>
        <w:t>, 362-371.</w:t>
      </w:r>
    </w:p>
    <w:p w14:paraId="4F3C49BD" w14:textId="77777777" w:rsidR="009B1740" w:rsidRPr="009B1740" w:rsidRDefault="009B1740" w:rsidP="009B1740">
      <w:pPr>
        <w:pStyle w:val="EndNoteBibliography"/>
        <w:ind w:left="720" w:hanging="720"/>
        <w:rPr>
          <w:noProof/>
        </w:rPr>
      </w:pPr>
      <w:r w:rsidRPr="00FD51F4">
        <w:rPr>
          <w:noProof/>
          <w:lang w:val="en-US"/>
        </w:rPr>
        <w:t>27.</w:t>
      </w:r>
      <w:r w:rsidRPr="00FD51F4">
        <w:rPr>
          <w:noProof/>
          <w:lang w:val="en-US"/>
        </w:rPr>
        <w:tab/>
        <w:t xml:space="preserve">Occhialini, A., Gouzerh, G., Di Sansebastiano, G.P., and Neuhaus, J.M. (2016). Dimerization of the Vacuolar Receptors AtRMR1 and -2 from Arabidopsis thaliana Contributes to Their Localization in the trans-Golgi Network. </w:t>
      </w:r>
      <w:r w:rsidRPr="009B1740">
        <w:rPr>
          <w:noProof/>
        </w:rPr>
        <w:t xml:space="preserve">Int J Mol Sci </w:t>
      </w:r>
      <w:r w:rsidRPr="009B1740">
        <w:rPr>
          <w:i/>
          <w:noProof/>
        </w:rPr>
        <w:t>17</w:t>
      </w:r>
      <w:r w:rsidRPr="009B1740">
        <w:rPr>
          <w:noProof/>
        </w:rPr>
        <w:t>.</w:t>
      </w:r>
    </w:p>
    <w:p w14:paraId="5611A59D" w14:textId="1F507D8C" w:rsidR="002F2957" w:rsidRPr="00E937F4" w:rsidRDefault="00E26862" w:rsidP="00B219D0">
      <w:pPr>
        <w:rPr>
          <w:lang w:val="en-GB"/>
        </w:rPr>
      </w:pPr>
      <w:r>
        <w:rPr>
          <w:lang w:val="en-GB"/>
        </w:rPr>
        <w:fldChar w:fldCharType="end"/>
      </w:r>
    </w:p>
    <w:sectPr w:rsidR="002F2957" w:rsidRPr="00E937F4">
      <w:footerReference w:type="default" r:id="rId10"/>
      <w:pgSz w:w="11906" w:h="16838"/>
      <w:pgMar w:top="1417" w:right="1701" w:bottom="1417" w:left="1701" w:header="720" w:footer="708" w:gutter="0"/>
      <w:lnNumType w:countBy="1" w:distance="283" w:restart="continuous"/>
      <w:cols w:space="720"/>
      <w:docGrid w:linePitch="360" w:charSpace="-204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sabel Betegon" w:date="2018-03-13T18:04:00Z" w:initials="IB">
    <w:p w14:paraId="16A0C9E6" w14:textId="77777777" w:rsidR="00C7348E" w:rsidRPr="00783892" w:rsidRDefault="00C7348E">
      <w:pPr>
        <w:pStyle w:val="Textocomentario"/>
        <w:rPr>
          <w:lang w:val="es-ES"/>
        </w:rPr>
      </w:pPr>
      <w:r>
        <w:rPr>
          <w:rStyle w:val="Refdecomentario"/>
        </w:rPr>
        <w:annotationRef/>
      </w:r>
      <w:r w:rsidRPr="00783892">
        <w:rPr>
          <w:lang w:val="es-ES"/>
        </w:rPr>
        <w:t>250 palabras máximo</w:t>
      </w:r>
    </w:p>
  </w:comment>
  <w:comment w:id="2" w:author="Ana Caño-Delgado" w:date="2018-04-03T22:14:00Z" w:initials="ACD">
    <w:p w14:paraId="316E3B92" w14:textId="77777777" w:rsidR="00C7348E" w:rsidRPr="00783892" w:rsidRDefault="00C7348E" w:rsidP="00E20762">
      <w:pPr>
        <w:spacing w:after="0" w:line="480" w:lineRule="auto"/>
        <w:jc w:val="both"/>
        <w:rPr>
          <w:color w:val="00000A"/>
          <w:lang w:val="es-ES"/>
        </w:rPr>
      </w:pPr>
      <w:r>
        <w:rPr>
          <w:rStyle w:val="Refdecomentario"/>
        </w:rPr>
        <w:annotationRef/>
      </w:r>
      <w:r w:rsidRPr="00783892">
        <w:rPr>
          <w:lang w:val="es-ES"/>
        </w:rPr>
        <w:t xml:space="preserve">Esto no </w:t>
      </w:r>
      <w:proofErr w:type="spellStart"/>
      <w:r w:rsidRPr="00783892">
        <w:rPr>
          <w:lang w:val="es-ES"/>
        </w:rPr>
        <w:t>esta</w:t>
      </w:r>
      <w:proofErr w:type="spellEnd"/>
      <w:r w:rsidRPr="00783892">
        <w:rPr>
          <w:lang w:val="es-ES"/>
        </w:rPr>
        <w:t xml:space="preserve"> aun </w:t>
      </w:r>
    </w:p>
    <w:p w14:paraId="6CF020A9" w14:textId="77777777" w:rsidR="00C7348E" w:rsidRPr="00783892" w:rsidRDefault="00C7348E">
      <w:pPr>
        <w:pStyle w:val="Textocomentario"/>
        <w:rPr>
          <w:lang w:val="es-ES"/>
        </w:rPr>
      </w:pPr>
    </w:p>
  </w:comment>
  <w:comment w:id="3" w:author="Isabel Betegon" w:date="2018-04-09T10:49:00Z" w:initials="IB">
    <w:p w14:paraId="2A8D3563" w14:textId="77777777" w:rsidR="00C7348E" w:rsidRDefault="00C7348E">
      <w:pPr>
        <w:pStyle w:val="Textocomentario"/>
      </w:pPr>
      <w:r>
        <w:rPr>
          <w:rStyle w:val="Refdecomentario"/>
        </w:rPr>
        <w:annotationRef/>
      </w:r>
      <w:r w:rsidRPr="00783892">
        <w:t>Esto también se ve en Pi et al 2015 en la figura 4</w:t>
      </w:r>
    </w:p>
  </w:comment>
  <w:comment w:id="4" w:author="Isabel Betegon" w:date="2018-05-11T14:47:00Z" w:initials="IB">
    <w:p w14:paraId="0476E634" w14:textId="77777777" w:rsidR="009B1740" w:rsidRDefault="009B1740">
      <w:pPr>
        <w:pStyle w:val="Textocomentario"/>
        <w:rPr>
          <w:lang w:val="en-US"/>
        </w:rPr>
      </w:pPr>
      <w:r>
        <w:rPr>
          <w:rStyle w:val="Refdecomentario"/>
        </w:rPr>
        <w:annotationRef/>
      </w:r>
      <w:r>
        <w:rPr>
          <w:lang w:val="en-US"/>
        </w:rPr>
        <w:t>Mar M dice:</w:t>
      </w:r>
    </w:p>
    <w:p w14:paraId="0DEAEC26" w14:textId="337401D4" w:rsidR="009B1740" w:rsidRPr="009B1740" w:rsidRDefault="009B1740">
      <w:pPr>
        <w:pStyle w:val="Textocomentario"/>
        <w:rPr>
          <w:lang w:val="en-US"/>
        </w:rPr>
      </w:pPr>
      <w:r w:rsidRPr="00447374">
        <w:rPr>
          <w:lang w:val="en-US"/>
        </w:rPr>
        <w:t>Add a neg</w:t>
      </w:r>
      <w:r>
        <w:rPr>
          <w:lang w:val="en-US"/>
        </w:rPr>
        <w:t>ative control for the Y2H assay in the main figure</w:t>
      </w:r>
    </w:p>
  </w:comment>
  <w:comment w:id="8" w:author="Isabel Betegon" w:date="2018-05-11T14:51:00Z" w:initials="IB">
    <w:p w14:paraId="3946B32D" w14:textId="56A9CCF0" w:rsidR="009B1740" w:rsidRDefault="009B1740">
      <w:pPr>
        <w:pStyle w:val="Textocomentario"/>
      </w:pPr>
      <w:r>
        <w:rPr>
          <w:rStyle w:val="Refdecomentario"/>
        </w:rPr>
        <w:annotationRef/>
      </w:r>
      <w:r>
        <w:t xml:space="preserve">Poner algo para introducir CPD. </w:t>
      </w:r>
      <w:proofErr w:type="gramStart"/>
      <w:r>
        <w:t xml:space="preserve">O en la </w:t>
      </w:r>
      <w:proofErr w:type="spellStart"/>
      <w:r>
        <w:t>intro</w:t>
      </w:r>
      <w:proofErr w:type="spellEnd"/>
      <w:r>
        <w:t>?</w:t>
      </w:r>
      <w:proofErr w:type="gramEnd"/>
    </w:p>
  </w:comment>
  <w:comment w:id="17" w:author="Isabel Betegon" w:date="2018-04-09T11:05:00Z" w:initials="IB">
    <w:p w14:paraId="027BAECB" w14:textId="77777777" w:rsidR="00C7348E" w:rsidRDefault="00C7348E">
      <w:pPr>
        <w:pStyle w:val="Textocomentario"/>
      </w:pPr>
      <w:r>
        <w:rPr>
          <w:rStyle w:val="Refdecomentario"/>
        </w:rPr>
        <w:annotationRef/>
      </w:r>
      <w:r>
        <w:t xml:space="preserve">Tabla con los </w:t>
      </w:r>
      <w:proofErr w:type="spellStart"/>
      <w:r>
        <w:t>primers</w:t>
      </w:r>
      <w:proofErr w:type="spellEnd"/>
      <w:r>
        <w:t xml:space="preserve"> usados</w:t>
      </w:r>
    </w:p>
  </w:comment>
  <w:comment w:id="19" w:author="Isabel Betegon" w:date="2018-05-11T15:55:00Z" w:initials="IB">
    <w:p w14:paraId="79D0A0FC" w14:textId="7865D14D" w:rsidR="002E6F14" w:rsidRPr="002E6F14" w:rsidRDefault="002E6F14">
      <w:pPr>
        <w:pStyle w:val="Textocomentario"/>
        <w:rPr>
          <w:lang w:val="en-US"/>
        </w:rPr>
      </w:pPr>
      <w:r>
        <w:rPr>
          <w:rStyle w:val="Refdecomentario"/>
        </w:rPr>
        <w:annotationRef/>
      </w:r>
      <w:r w:rsidRPr="002E6F14">
        <w:rPr>
          <w:lang w:val="en-US"/>
        </w:rPr>
        <w:t>Mar M dice:</w:t>
      </w:r>
    </w:p>
    <w:p w14:paraId="751B76B9" w14:textId="151CFBAE" w:rsidR="002E6F14" w:rsidRPr="002E6F14" w:rsidRDefault="002E6F14">
      <w:pPr>
        <w:pStyle w:val="Textocomentario"/>
        <w:rPr>
          <w:lang w:val="en-US"/>
        </w:rPr>
      </w:pPr>
      <w:r w:rsidRPr="002E6F14">
        <w:rPr>
          <w:lang w:val="en-US"/>
        </w:rPr>
        <w:t>Concentration and time</w:t>
      </w:r>
      <w:r>
        <w:rPr>
          <w:lang w:val="en-US"/>
        </w:rPr>
        <w:t>?</w:t>
      </w:r>
    </w:p>
  </w:comment>
  <w:comment w:id="21" w:author="Isabel Betegon" w:date="2018-05-11T15:55:00Z" w:initials="IB">
    <w:p w14:paraId="1083ECD4" w14:textId="77777777" w:rsidR="002E6F14" w:rsidRPr="002E6F14" w:rsidRDefault="002E6F14" w:rsidP="002E6F14">
      <w:pPr>
        <w:pStyle w:val="Textocomentario"/>
        <w:rPr>
          <w:lang w:val="en-US"/>
        </w:rPr>
      </w:pPr>
      <w:r>
        <w:rPr>
          <w:rStyle w:val="Refdecomentario"/>
        </w:rPr>
        <w:annotationRef/>
      </w:r>
      <w:r w:rsidRPr="002E6F14">
        <w:rPr>
          <w:lang w:val="en-US"/>
        </w:rPr>
        <w:t>Mar M dice:</w:t>
      </w:r>
    </w:p>
    <w:p w14:paraId="30214461" w14:textId="77777777" w:rsidR="002E6F14" w:rsidRPr="002E6F14" w:rsidRDefault="002E6F14" w:rsidP="002E6F14">
      <w:pPr>
        <w:pStyle w:val="Textocomentario"/>
        <w:rPr>
          <w:lang w:val="en-US"/>
        </w:rPr>
      </w:pPr>
      <w:r w:rsidRPr="002E6F14">
        <w:rPr>
          <w:lang w:val="en-US"/>
        </w:rPr>
        <w:t>Concentration and time</w:t>
      </w:r>
      <w:r>
        <w:rPr>
          <w:lang w:val="en-US"/>
        </w:rPr>
        <w:t>?</w:t>
      </w:r>
    </w:p>
    <w:p w14:paraId="00511E41" w14:textId="430257B0" w:rsidR="002E6F14" w:rsidRPr="002E6F14" w:rsidRDefault="002E6F14">
      <w:pPr>
        <w:pStyle w:val="Textocomentario"/>
        <w:rPr>
          <w:lang w:val="en-US"/>
        </w:rPr>
      </w:pPr>
    </w:p>
  </w:comment>
  <w:comment w:id="22" w:author="Isabel Betegon" w:date="2018-05-11T15:56:00Z" w:initials="IB">
    <w:p w14:paraId="34015AC8" w14:textId="77777777" w:rsidR="002E6F14" w:rsidRPr="002E6F14" w:rsidRDefault="002E6F14" w:rsidP="002E6F14">
      <w:pPr>
        <w:pStyle w:val="Textocomentario"/>
        <w:rPr>
          <w:lang w:val="en-US"/>
        </w:rPr>
      </w:pPr>
      <w:r>
        <w:rPr>
          <w:rStyle w:val="Refdecomentario"/>
        </w:rPr>
        <w:annotationRef/>
      </w:r>
      <w:r w:rsidRPr="002E6F14">
        <w:rPr>
          <w:lang w:val="en-US"/>
        </w:rPr>
        <w:t>Mar M dice:</w:t>
      </w:r>
    </w:p>
    <w:p w14:paraId="330473DD" w14:textId="77777777" w:rsidR="002E6F14" w:rsidRPr="002E6F14" w:rsidRDefault="002E6F14" w:rsidP="002E6F14">
      <w:pPr>
        <w:pStyle w:val="Textocomentario"/>
        <w:rPr>
          <w:lang w:val="en-US"/>
        </w:rPr>
      </w:pPr>
      <w:r w:rsidRPr="002E6F14">
        <w:rPr>
          <w:lang w:val="en-US"/>
        </w:rPr>
        <w:t>Concentration and time</w:t>
      </w:r>
      <w:r>
        <w:rPr>
          <w:lang w:val="en-US"/>
        </w:rPr>
        <w:t>?</w:t>
      </w:r>
    </w:p>
    <w:p w14:paraId="7A1C31BB" w14:textId="26ACDAA1" w:rsidR="002E6F14" w:rsidRPr="002E6F14" w:rsidRDefault="002E6F14">
      <w:pPr>
        <w:pStyle w:val="Textocomentario"/>
        <w:rPr>
          <w:lang w:val="en-US"/>
        </w:rPr>
      </w:pPr>
    </w:p>
  </w:comment>
  <w:comment w:id="23" w:author="Isabel Betegon" w:date="2018-05-04T16:40:00Z" w:initials="IB">
    <w:p w14:paraId="737D5C5A" w14:textId="1DDC0817" w:rsidR="00C7348E" w:rsidRPr="002E6F14" w:rsidRDefault="00C7348E">
      <w:pPr>
        <w:pStyle w:val="Textocomentario"/>
        <w:rPr>
          <w:lang w:val="en-US"/>
        </w:rPr>
      </w:pPr>
      <w:r>
        <w:rPr>
          <w:rStyle w:val="Refdecomentario"/>
        </w:rPr>
        <w:annotationRef/>
      </w:r>
      <w:proofErr w:type="spellStart"/>
      <w:r w:rsidRPr="002E6F14">
        <w:rPr>
          <w:lang w:val="en-US"/>
        </w:rPr>
        <w:t>Revisar</w:t>
      </w:r>
      <w:proofErr w:type="spellEnd"/>
      <w:r w:rsidRPr="002E6F14">
        <w:rPr>
          <w:lang w:val="en-US"/>
        </w:rPr>
        <w:t xml:space="preserve"> </w:t>
      </w:r>
      <w:proofErr w:type="spellStart"/>
      <w:r w:rsidRPr="002E6F14">
        <w:rPr>
          <w:lang w:val="en-US"/>
        </w:rPr>
        <w:t>los</w:t>
      </w:r>
      <w:proofErr w:type="spellEnd"/>
      <w:r w:rsidRPr="002E6F14">
        <w:rPr>
          <w:lang w:val="en-US"/>
        </w:rPr>
        <w:t xml:space="preserve"> kits!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A0C9E6" w15:done="0"/>
  <w15:commentEx w15:paraId="6CF020A9" w15:done="0"/>
  <w15:commentEx w15:paraId="2A8D3563" w15:done="0"/>
  <w15:commentEx w15:paraId="0DEAEC26" w15:done="0"/>
  <w15:commentEx w15:paraId="3946B32D" w15:done="0"/>
  <w15:commentEx w15:paraId="027BAECB" w15:done="0"/>
  <w15:commentEx w15:paraId="751B76B9" w15:done="0"/>
  <w15:commentEx w15:paraId="00511E41" w15:done="0"/>
  <w15:commentEx w15:paraId="7A1C31BB" w15:done="0"/>
  <w15:commentEx w15:paraId="737D5C5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FCC99" w14:textId="77777777" w:rsidR="00271B65" w:rsidRDefault="00271B65">
      <w:pPr>
        <w:spacing w:after="0" w:line="240" w:lineRule="auto"/>
      </w:pPr>
      <w:r>
        <w:separator/>
      </w:r>
    </w:p>
  </w:endnote>
  <w:endnote w:type="continuationSeparator" w:id="0">
    <w:p w14:paraId="4E764D51" w14:textId="77777777" w:rsidR="00271B65" w:rsidRDefault="00271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UI"/>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71C15" w14:textId="097F867D" w:rsidR="00C7348E" w:rsidRDefault="00C7348E">
    <w:pPr>
      <w:pStyle w:val="Piedepgina"/>
    </w:pPr>
    <w:r>
      <w:fldChar w:fldCharType="begin"/>
    </w:r>
    <w:r>
      <w:instrText xml:space="preserve"> PAGE </w:instrText>
    </w:r>
    <w:r>
      <w:fldChar w:fldCharType="separate"/>
    </w:r>
    <w:r w:rsidR="005A178B">
      <w:rPr>
        <w:noProof/>
      </w:rPr>
      <w:t>14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764DE" w14:textId="77777777" w:rsidR="00271B65" w:rsidRDefault="00271B65">
      <w:pPr>
        <w:spacing w:after="0" w:line="240" w:lineRule="auto"/>
      </w:pPr>
      <w:r>
        <w:separator/>
      </w:r>
    </w:p>
  </w:footnote>
  <w:footnote w:type="continuationSeparator" w:id="0">
    <w:p w14:paraId="4FA51948" w14:textId="77777777" w:rsidR="00271B65" w:rsidRDefault="00271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62690"/>
    <w:multiLevelType w:val="hybridMultilevel"/>
    <w:tmpl w:val="AD1C9AD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231E94"/>
    <w:multiLevelType w:val="hybridMultilevel"/>
    <w:tmpl w:val="3FD2D6C2"/>
    <w:lvl w:ilvl="0" w:tplc="A4EC5FE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abel Betegon">
    <w15:presenceInfo w15:providerId="AD" w15:userId="S-1-5-21-1752998929-259957556-3963577916-1988"/>
  </w15:person>
  <w15:person w15:author="Ainoa">
    <w15:presenceInfo w15:providerId="None" w15:userId="Ainoa"/>
  </w15:person>
  <w15:person w15:author="Nadja Bosch">
    <w15:presenceInfo w15:providerId="AD" w15:userId="S-1-5-21-1752998929-259957556-3963577916-1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embedSystemFonts/>
  <w:activeWritingStyle w:appName="MSWord" w:lang="en-GB" w:vendorID="64" w:dllVersion="6" w:nlCheck="1" w:checkStyle="0"/>
  <w:activeWritingStyle w:appName="MSWord" w:lang="en-US"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GB"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urrent Bi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s59xarpezexledev4xspt7fwvasefpesav&quot;&gt;My EndNote Library 10.5.18 Copy&lt;record-ids&gt;&lt;item&gt;5&lt;/item&gt;&lt;item&gt;15&lt;/item&gt;&lt;item&gt;35&lt;/item&gt;&lt;item&gt;79&lt;/item&gt;&lt;item&gt;130&lt;/item&gt;&lt;item&gt;161&lt;/item&gt;&lt;item&gt;186&lt;/item&gt;&lt;item&gt;189&lt;/item&gt;&lt;item&gt;196&lt;/item&gt;&lt;item&gt;200&lt;/item&gt;&lt;item&gt;204&lt;/item&gt;&lt;item&gt;240&lt;/item&gt;&lt;item&gt;244&lt;/item&gt;&lt;item&gt;245&lt;/item&gt;&lt;item&gt;250&lt;/item&gt;&lt;item&gt;282&lt;/item&gt;&lt;item&gt;286&lt;/item&gt;&lt;item&gt;287&lt;/item&gt;&lt;item&gt;288&lt;/item&gt;&lt;item&gt;289&lt;/item&gt;&lt;item&gt;290&lt;/item&gt;&lt;item&gt;301&lt;/item&gt;&lt;item&gt;303&lt;/item&gt;&lt;/record-ids&gt;&lt;/item&gt;&lt;/Libraries&gt;"/>
  </w:docVars>
  <w:rsids>
    <w:rsidRoot w:val="002C3DFF"/>
    <w:rsid w:val="0000235C"/>
    <w:rsid w:val="00007A3F"/>
    <w:rsid w:val="00010AEC"/>
    <w:rsid w:val="0001137A"/>
    <w:rsid w:val="00036AB1"/>
    <w:rsid w:val="00043632"/>
    <w:rsid w:val="000450E1"/>
    <w:rsid w:val="000459D0"/>
    <w:rsid w:val="000579D1"/>
    <w:rsid w:val="000601EF"/>
    <w:rsid w:val="0006398E"/>
    <w:rsid w:val="000706C9"/>
    <w:rsid w:val="0007116A"/>
    <w:rsid w:val="00071EB3"/>
    <w:rsid w:val="0007251B"/>
    <w:rsid w:val="00086146"/>
    <w:rsid w:val="00086D66"/>
    <w:rsid w:val="00090356"/>
    <w:rsid w:val="000A481E"/>
    <w:rsid w:val="000B0397"/>
    <w:rsid w:val="000B11D6"/>
    <w:rsid w:val="000B3BE4"/>
    <w:rsid w:val="000B655C"/>
    <w:rsid w:val="000C64FA"/>
    <w:rsid w:val="000D1323"/>
    <w:rsid w:val="000D570B"/>
    <w:rsid w:val="000F2DFB"/>
    <w:rsid w:val="00104B40"/>
    <w:rsid w:val="0010528A"/>
    <w:rsid w:val="001055A6"/>
    <w:rsid w:val="0011308C"/>
    <w:rsid w:val="00114808"/>
    <w:rsid w:val="001205C6"/>
    <w:rsid w:val="00130370"/>
    <w:rsid w:val="0014160E"/>
    <w:rsid w:val="00150784"/>
    <w:rsid w:val="00154FEB"/>
    <w:rsid w:val="00156EAD"/>
    <w:rsid w:val="0016514F"/>
    <w:rsid w:val="00165CF2"/>
    <w:rsid w:val="00166DB7"/>
    <w:rsid w:val="00171270"/>
    <w:rsid w:val="001875A0"/>
    <w:rsid w:val="001944CF"/>
    <w:rsid w:val="00194C26"/>
    <w:rsid w:val="00195391"/>
    <w:rsid w:val="00195B58"/>
    <w:rsid w:val="001A1118"/>
    <w:rsid w:val="001A1C47"/>
    <w:rsid w:val="001B3822"/>
    <w:rsid w:val="001B75CE"/>
    <w:rsid w:val="001C091D"/>
    <w:rsid w:val="001C7DF2"/>
    <w:rsid w:val="001D081D"/>
    <w:rsid w:val="001D186B"/>
    <w:rsid w:val="001D2BF1"/>
    <w:rsid w:val="001D4392"/>
    <w:rsid w:val="001E0EB5"/>
    <w:rsid w:val="001E44F2"/>
    <w:rsid w:val="001E457F"/>
    <w:rsid w:val="001E4C42"/>
    <w:rsid w:val="001E6A50"/>
    <w:rsid w:val="001F35AD"/>
    <w:rsid w:val="001F69C4"/>
    <w:rsid w:val="00206ED3"/>
    <w:rsid w:val="002070F1"/>
    <w:rsid w:val="002134F5"/>
    <w:rsid w:val="00216D5A"/>
    <w:rsid w:val="002202DA"/>
    <w:rsid w:val="00220FD8"/>
    <w:rsid w:val="0022409F"/>
    <w:rsid w:val="00224C4C"/>
    <w:rsid w:val="00231050"/>
    <w:rsid w:val="00235246"/>
    <w:rsid w:val="002401F6"/>
    <w:rsid w:val="002406C6"/>
    <w:rsid w:val="00242E70"/>
    <w:rsid w:val="002509F6"/>
    <w:rsid w:val="00253504"/>
    <w:rsid w:val="00260BE9"/>
    <w:rsid w:val="00267397"/>
    <w:rsid w:val="00267896"/>
    <w:rsid w:val="00271B65"/>
    <w:rsid w:val="00271DBC"/>
    <w:rsid w:val="00274432"/>
    <w:rsid w:val="00287EE5"/>
    <w:rsid w:val="00291F0C"/>
    <w:rsid w:val="00294392"/>
    <w:rsid w:val="002950DE"/>
    <w:rsid w:val="002A111E"/>
    <w:rsid w:val="002A468C"/>
    <w:rsid w:val="002B25E1"/>
    <w:rsid w:val="002B32A7"/>
    <w:rsid w:val="002C0A9E"/>
    <w:rsid w:val="002C3DFF"/>
    <w:rsid w:val="002C5362"/>
    <w:rsid w:val="002C5CEA"/>
    <w:rsid w:val="002D1687"/>
    <w:rsid w:val="002D2A8C"/>
    <w:rsid w:val="002E479A"/>
    <w:rsid w:val="002E69FE"/>
    <w:rsid w:val="002E6F14"/>
    <w:rsid w:val="002F2957"/>
    <w:rsid w:val="002F4E04"/>
    <w:rsid w:val="0031035A"/>
    <w:rsid w:val="00312B0C"/>
    <w:rsid w:val="00313CAD"/>
    <w:rsid w:val="003267F0"/>
    <w:rsid w:val="00326ADE"/>
    <w:rsid w:val="00327884"/>
    <w:rsid w:val="00334EF8"/>
    <w:rsid w:val="0033514F"/>
    <w:rsid w:val="003506B1"/>
    <w:rsid w:val="00350B43"/>
    <w:rsid w:val="00351FDE"/>
    <w:rsid w:val="00360B1B"/>
    <w:rsid w:val="0036395D"/>
    <w:rsid w:val="00363EB1"/>
    <w:rsid w:val="003711B3"/>
    <w:rsid w:val="00371919"/>
    <w:rsid w:val="00381637"/>
    <w:rsid w:val="003859DC"/>
    <w:rsid w:val="00387D53"/>
    <w:rsid w:val="00394EA8"/>
    <w:rsid w:val="00395957"/>
    <w:rsid w:val="00397EC6"/>
    <w:rsid w:val="003A1DBB"/>
    <w:rsid w:val="003A436B"/>
    <w:rsid w:val="003A7AF5"/>
    <w:rsid w:val="003B66F3"/>
    <w:rsid w:val="003C0565"/>
    <w:rsid w:val="003C27B9"/>
    <w:rsid w:val="003D0F59"/>
    <w:rsid w:val="003D61BB"/>
    <w:rsid w:val="003F1674"/>
    <w:rsid w:val="00401114"/>
    <w:rsid w:val="004152ED"/>
    <w:rsid w:val="004163C9"/>
    <w:rsid w:val="0041704D"/>
    <w:rsid w:val="004306FF"/>
    <w:rsid w:val="004318E4"/>
    <w:rsid w:val="004324BE"/>
    <w:rsid w:val="00432B46"/>
    <w:rsid w:val="004416E5"/>
    <w:rsid w:val="0044269C"/>
    <w:rsid w:val="00446848"/>
    <w:rsid w:val="00454C8A"/>
    <w:rsid w:val="00460DFE"/>
    <w:rsid w:val="004610BF"/>
    <w:rsid w:val="00464509"/>
    <w:rsid w:val="00466069"/>
    <w:rsid w:val="00467CE7"/>
    <w:rsid w:val="00470256"/>
    <w:rsid w:val="00470412"/>
    <w:rsid w:val="00474E00"/>
    <w:rsid w:val="00482236"/>
    <w:rsid w:val="004912AA"/>
    <w:rsid w:val="004931C8"/>
    <w:rsid w:val="00497A62"/>
    <w:rsid w:val="004A15A9"/>
    <w:rsid w:val="004A3A8F"/>
    <w:rsid w:val="004A48B0"/>
    <w:rsid w:val="004B2CA7"/>
    <w:rsid w:val="004C036D"/>
    <w:rsid w:val="004C03C8"/>
    <w:rsid w:val="004C2793"/>
    <w:rsid w:val="004C3A6B"/>
    <w:rsid w:val="004C6537"/>
    <w:rsid w:val="004D1F42"/>
    <w:rsid w:val="004E7742"/>
    <w:rsid w:val="004F15A4"/>
    <w:rsid w:val="004F59BE"/>
    <w:rsid w:val="004F5F81"/>
    <w:rsid w:val="004F698E"/>
    <w:rsid w:val="0050250A"/>
    <w:rsid w:val="005031DD"/>
    <w:rsid w:val="005068DC"/>
    <w:rsid w:val="00515820"/>
    <w:rsid w:val="005248B1"/>
    <w:rsid w:val="00530039"/>
    <w:rsid w:val="00530509"/>
    <w:rsid w:val="00533777"/>
    <w:rsid w:val="00537664"/>
    <w:rsid w:val="005412E3"/>
    <w:rsid w:val="00543DB2"/>
    <w:rsid w:val="005511B8"/>
    <w:rsid w:val="0055383E"/>
    <w:rsid w:val="0056112F"/>
    <w:rsid w:val="00561B06"/>
    <w:rsid w:val="0056460B"/>
    <w:rsid w:val="00571185"/>
    <w:rsid w:val="00571766"/>
    <w:rsid w:val="00577EBA"/>
    <w:rsid w:val="00577F28"/>
    <w:rsid w:val="005820A6"/>
    <w:rsid w:val="00583899"/>
    <w:rsid w:val="0058556C"/>
    <w:rsid w:val="00586686"/>
    <w:rsid w:val="00587226"/>
    <w:rsid w:val="00587B5A"/>
    <w:rsid w:val="00590C46"/>
    <w:rsid w:val="00597822"/>
    <w:rsid w:val="005A178B"/>
    <w:rsid w:val="005A2876"/>
    <w:rsid w:val="005B0A68"/>
    <w:rsid w:val="005B133B"/>
    <w:rsid w:val="005B37E9"/>
    <w:rsid w:val="005C114C"/>
    <w:rsid w:val="005C364F"/>
    <w:rsid w:val="005C3E84"/>
    <w:rsid w:val="005E4FBC"/>
    <w:rsid w:val="005F1881"/>
    <w:rsid w:val="005F70AF"/>
    <w:rsid w:val="00611A47"/>
    <w:rsid w:val="00617830"/>
    <w:rsid w:val="00617ACD"/>
    <w:rsid w:val="00620C19"/>
    <w:rsid w:val="006243AB"/>
    <w:rsid w:val="00630B41"/>
    <w:rsid w:val="0063285F"/>
    <w:rsid w:val="00633C5C"/>
    <w:rsid w:val="006436B3"/>
    <w:rsid w:val="00647B9D"/>
    <w:rsid w:val="00650DD6"/>
    <w:rsid w:val="00651033"/>
    <w:rsid w:val="00660E1D"/>
    <w:rsid w:val="00667CBD"/>
    <w:rsid w:val="0067247E"/>
    <w:rsid w:val="00672815"/>
    <w:rsid w:val="00674027"/>
    <w:rsid w:val="0067634F"/>
    <w:rsid w:val="006770BD"/>
    <w:rsid w:val="00680F5B"/>
    <w:rsid w:val="00682C94"/>
    <w:rsid w:val="00685859"/>
    <w:rsid w:val="0068750F"/>
    <w:rsid w:val="00687A8D"/>
    <w:rsid w:val="00690C9F"/>
    <w:rsid w:val="00694DAC"/>
    <w:rsid w:val="006A064E"/>
    <w:rsid w:val="006A10D9"/>
    <w:rsid w:val="006A2400"/>
    <w:rsid w:val="006A2635"/>
    <w:rsid w:val="006A4690"/>
    <w:rsid w:val="006A76A1"/>
    <w:rsid w:val="006A7A5E"/>
    <w:rsid w:val="006B11C4"/>
    <w:rsid w:val="006B34DF"/>
    <w:rsid w:val="006B4874"/>
    <w:rsid w:val="006C25DA"/>
    <w:rsid w:val="006D03C7"/>
    <w:rsid w:val="006E35E0"/>
    <w:rsid w:val="006E3A4F"/>
    <w:rsid w:val="006E5B57"/>
    <w:rsid w:val="006F0744"/>
    <w:rsid w:val="006F1EFA"/>
    <w:rsid w:val="006F3409"/>
    <w:rsid w:val="006F709B"/>
    <w:rsid w:val="006F7A7E"/>
    <w:rsid w:val="007061CB"/>
    <w:rsid w:val="0071282C"/>
    <w:rsid w:val="007164C8"/>
    <w:rsid w:val="0071766F"/>
    <w:rsid w:val="00720398"/>
    <w:rsid w:val="0072182D"/>
    <w:rsid w:val="007250D5"/>
    <w:rsid w:val="00726CC7"/>
    <w:rsid w:val="0072726E"/>
    <w:rsid w:val="007275CA"/>
    <w:rsid w:val="00733400"/>
    <w:rsid w:val="00737280"/>
    <w:rsid w:val="0073778D"/>
    <w:rsid w:val="00744325"/>
    <w:rsid w:val="007474EF"/>
    <w:rsid w:val="0075491B"/>
    <w:rsid w:val="00754DDC"/>
    <w:rsid w:val="00762758"/>
    <w:rsid w:val="00773D33"/>
    <w:rsid w:val="007746B2"/>
    <w:rsid w:val="00774B0C"/>
    <w:rsid w:val="007752EA"/>
    <w:rsid w:val="00783892"/>
    <w:rsid w:val="00790D77"/>
    <w:rsid w:val="00797A40"/>
    <w:rsid w:val="007A439F"/>
    <w:rsid w:val="007A532B"/>
    <w:rsid w:val="007A59D2"/>
    <w:rsid w:val="007A63CE"/>
    <w:rsid w:val="007A6FE1"/>
    <w:rsid w:val="007B52F4"/>
    <w:rsid w:val="007B7B2E"/>
    <w:rsid w:val="007C228D"/>
    <w:rsid w:val="007C3CF9"/>
    <w:rsid w:val="007D1817"/>
    <w:rsid w:val="007D1ECD"/>
    <w:rsid w:val="007D2720"/>
    <w:rsid w:val="007D731A"/>
    <w:rsid w:val="007D7A23"/>
    <w:rsid w:val="007E35F9"/>
    <w:rsid w:val="00801D3E"/>
    <w:rsid w:val="00824B00"/>
    <w:rsid w:val="0082790F"/>
    <w:rsid w:val="00831E94"/>
    <w:rsid w:val="00837253"/>
    <w:rsid w:val="008553DB"/>
    <w:rsid w:val="00861FD6"/>
    <w:rsid w:val="00862B6C"/>
    <w:rsid w:val="00866148"/>
    <w:rsid w:val="00875BA5"/>
    <w:rsid w:val="008833B2"/>
    <w:rsid w:val="00891EEC"/>
    <w:rsid w:val="008965A4"/>
    <w:rsid w:val="00896D9F"/>
    <w:rsid w:val="008B018D"/>
    <w:rsid w:val="008B3FC9"/>
    <w:rsid w:val="008C05A4"/>
    <w:rsid w:val="008C1795"/>
    <w:rsid w:val="008C1B34"/>
    <w:rsid w:val="008C69DA"/>
    <w:rsid w:val="008D1DB6"/>
    <w:rsid w:val="008D3104"/>
    <w:rsid w:val="008D4EAF"/>
    <w:rsid w:val="008D5941"/>
    <w:rsid w:val="008E1DC9"/>
    <w:rsid w:val="008F0FF4"/>
    <w:rsid w:val="008F120E"/>
    <w:rsid w:val="008F3AFE"/>
    <w:rsid w:val="008F663D"/>
    <w:rsid w:val="009003D8"/>
    <w:rsid w:val="009050D5"/>
    <w:rsid w:val="00910720"/>
    <w:rsid w:val="00914442"/>
    <w:rsid w:val="00920F41"/>
    <w:rsid w:val="00924C81"/>
    <w:rsid w:val="00925A7D"/>
    <w:rsid w:val="0093669C"/>
    <w:rsid w:val="00941B44"/>
    <w:rsid w:val="00941DFE"/>
    <w:rsid w:val="009439E2"/>
    <w:rsid w:val="00954895"/>
    <w:rsid w:val="009551F1"/>
    <w:rsid w:val="009564C6"/>
    <w:rsid w:val="00966EAE"/>
    <w:rsid w:val="00973129"/>
    <w:rsid w:val="0097734E"/>
    <w:rsid w:val="00977DD6"/>
    <w:rsid w:val="009827B4"/>
    <w:rsid w:val="00982C2F"/>
    <w:rsid w:val="00985895"/>
    <w:rsid w:val="00992C6E"/>
    <w:rsid w:val="009973AE"/>
    <w:rsid w:val="009A1B5E"/>
    <w:rsid w:val="009A41B0"/>
    <w:rsid w:val="009A59F8"/>
    <w:rsid w:val="009B1740"/>
    <w:rsid w:val="009B2990"/>
    <w:rsid w:val="009B4699"/>
    <w:rsid w:val="009D1AE0"/>
    <w:rsid w:val="009D2685"/>
    <w:rsid w:val="009D6EE9"/>
    <w:rsid w:val="009E2C36"/>
    <w:rsid w:val="009F0761"/>
    <w:rsid w:val="009F54C5"/>
    <w:rsid w:val="00A02634"/>
    <w:rsid w:val="00A04AA1"/>
    <w:rsid w:val="00A07E28"/>
    <w:rsid w:val="00A11207"/>
    <w:rsid w:val="00A1293F"/>
    <w:rsid w:val="00A16B96"/>
    <w:rsid w:val="00A32CEE"/>
    <w:rsid w:val="00A32D46"/>
    <w:rsid w:val="00A3311E"/>
    <w:rsid w:val="00A3357A"/>
    <w:rsid w:val="00A403AE"/>
    <w:rsid w:val="00A46D47"/>
    <w:rsid w:val="00A51164"/>
    <w:rsid w:val="00A56C3B"/>
    <w:rsid w:val="00A645E5"/>
    <w:rsid w:val="00A65EEC"/>
    <w:rsid w:val="00A70EAF"/>
    <w:rsid w:val="00A72C51"/>
    <w:rsid w:val="00A7578D"/>
    <w:rsid w:val="00A84572"/>
    <w:rsid w:val="00A87140"/>
    <w:rsid w:val="00A933B2"/>
    <w:rsid w:val="00A9415D"/>
    <w:rsid w:val="00A94689"/>
    <w:rsid w:val="00A9789D"/>
    <w:rsid w:val="00AA4598"/>
    <w:rsid w:val="00AB1412"/>
    <w:rsid w:val="00AB6A32"/>
    <w:rsid w:val="00AC078C"/>
    <w:rsid w:val="00AC435C"/>
    <w:rsid w:val="00AC6EDB"/>
    <w:rsid w:val="00AC7D23"/>
    <w:rsid w:val="00AD274C"/>
    <w:rsid w:val="00AD60EA"/>
    <w:rsid w:val="00AE2E3A"/>
    <w:rsid w:val="00AE7C5A"/>
    <w:rsid w:val="00AF04A4"/>
    <w:rsid w:val="00AF09DA"/>
    <w:rsid w:val="00AF2431"/>
    <w:rsid w:val="00AF4F28"/>
    <w:rsid w:val="00B13354"/>
    <w:rsid w:val="00B14199"/>
    <w:rsid w:val="00B17AEC"/>
    <w:rsid w:val="00B17FDA"/>
    <w:rsid w:val="00B219D0"/>
    <w:rsid w:val="00B2330F"/>
    <w:rsid w:val="00B267FF"/>
    <w:rsid w:val="00B27413"/>
    <w:rsid w:val="00B2749F"/>
    <w:rsid w:val="00B30DD1"/>
    <w:rsid w:val="00B339B5"/>
    <w:rsid w:val="00B3723D"/>
    <w:rsid w:val="00B40834"/>
    <w:rsid w:val="00B43C25"/>
    <w:rsid w:val="00B5264D"/>
    <w:rsid w:val="00B54D04"/>
    <w:rsid w:val="00B62EF5"/>
    <w:rsid w:val="00B63EF9"/>
    <w:rsid w:val="00B67242"/>
    <w:rsid w:val="00B72446"/>
    <w:rsid w:val="00B80E70"/>
    <w:rsid w:val="00B87E2D"/>
    <w:rsid w:val="00B94E54"/>
    <w:rsid w:val="00BA0263"/>
    <w:rsid w:val="00BA3629"/>
    <w:rsid w:val="00BA4B92"/>
    <w:rsid w:val="00BA605E"/>
    <w:rsid w:val="00BA630A"/>
    <w:rsid w:val="00BB2DB8"/>
    <w:rsid w:val="00BD27D5"/>
    <w:rsid w:val="00BD3C07"/>
    <w:rsid w:val="00BD5433"/>
    <w:rsid w:val="00BE0131"/>
    <w:rsid w:val="00BE0154"/>
    <w:rsid w:val="00BE6A32"/>
    <w:rsid w:val="00BE6C19"/>
    <w:rsid w:val="00BE7A5A"/>
    <w:rsid w:val="00BF0251"/>
    <w:rsid w:val="00BF14A9"/>
    <w:rsid w:val="00BF3ADB"/>
    <w:rsid w:val="00BF482F"/>
    <w:rsid w:val="00BF64E7"/>
    <w:rsid w:val="00C03424"/>
    <w:rsid w:val="00C05E3C"/>
    <w:rsid w:val="00C06468"/>
    <w:rsid w:val="00C11DE8"/>
    <w:rsid w:val="00C1367D"/>
    <w:rsid w:val="00C15390"/>
    <w:rsid w:val="00C1586C"/>
    <w:rsid w:val="00C30ADE"/>
    <w:rsid w:val="00C30D00"/>
    <w:rsid w:val="00C317C1"/>
    <w:rsid w:val="00C366C9"/>
    <w:rsid w:val="00C37585"/>
    <w:rsid w:val="00C412D0"/>
    <w:rsid w:val="00C42E0A"/>
    <w:rsid w:val="00C450C2"/>
    <w:rsid w:val="00C55111"/>
    <w:rsid w:val="00C6558B"/>
    <w:rsid w:val="00C66E16"/>
    <w:rsid w:val="00C70101"/>
    <w:rsid w:val="00C72ABE"/>
    <w:rsid w:val="00C7348E"/>
    <w:rsid w:val="00C878CC"/>
    <w:rsid w:val="00C91D51"/>
    <w:rsid w:val="00C93720"/>
    <w:rsid w:val="00C97F54"/>
    <w:rsid w:val="00CA01EE"/>
    <w:rsid w:val="00CA2299"/>
    <w:rsid w:val="00CA2961"/>
    <w:rsid w:val="00CA5C88"/>
    <w:rsid w:val="00CC03A8"/>
    <w:rsid w:val="00CC2D0E"/>
    <w:rsid w:val="00CC5995"/>
    <w:rsid w:val="00CC62C0"/>
    <w:rsid w:val="00CD2517"/>
    <w:rsid w:val="00CD44BE"/>
    <w:rsid w:val="00CE7201"/>
    <w:rsid w:val="00CF2FDF"/>
    <w:rsid w:val="00CF33C9"/>
    <w:rsid w:val="00CF48D5"/>
    <w:rsid w:val="00CF5E86"/>
    <w:rsid w:val="00CF751B"/>
    <w:rsid w:val="00CF7850"/>
    <w:rsid w:val="00CF7E6C"/>
    <w:rsid w:val="00D11E4A"/>
    <w:rsid w:val="00D21E0B"/>
    <w:rsid w:val="00D24585"/>
    <w:rsid w:val="00D3248C"/>
    <w:rsid w:val="00D36AA0"/>
    <w:rsid w:val="00D46382"/>
    <w:rsid w:val="00D463F8"/>
    <w:rsid w:val="00D47A85"/>
    <w:rsid w:val="00D504BD"/>
    <w:rsid w:val="00D85BC0"/>
    <w:rsid w:val="00D864B2"/>
    <w:rsid w:val="00D925E3"/>
    <w:rsid w:val="00DA434F"/>
    <w:rsid w:val="00DB26D7"/>
    <w:rsid w:val="00DB632A"/>
    <w:rsid w:val="00DC0E20"/>
    <w:rsid w:val="00DC200B"/>
    <w:rsid w:val="00DC54AF"/>
    <w:rsid w:val="00DD04E7"/>
    <w:rsid w:val="00DE4D55"/>
    <w:rsid w:val="00DF13E9"/>
    <w:rsid w:val="00DF33C2"/>
    <w:rsid w:val="00DF47AD"/>
    <w:rsid w:val="00DF5071"/>
    <w:rsid w:val="00E01265"/>
    <w:rsid w:val="00E04062"/>
    <w:rsid w:val="00E10DDA"/>
    <w:rsid w:val="00E20762"/>
    <w:rsid w:val="00E21F51"/>
    <w:rsid w:val="00E2276B"/>
    <w:rsid w:val="00E23412"/>
    <w:rsid w:val="00E26862"/>
    <w:rsid w:val="00E27F64"/>
    <w:rsid w:val="00E4488A"/>
    <w:rsid w:val="00E51B52"/>
    <w:rsid w:val="00E53CD0"/>
    <w:rsid w:val="00E55B5A"/>
    <w:rsid w:val="00E57E18"/>
    <w:rsid w:val="00E62FFF"/>
    <w:rsid w:val="00E77AF3"/>
    <w:rsid w:val="00E81F68"/>
    <w:rsid w:val="00E871F4"/>
    <w:rsid w:val="00E87671"/>
    <w:rsid w:val="00E911E9"/>
    <w:rsid w:val="00E937F4"/>
    <w:rsid w:val="00E95786"/>
    <w:rsid w:val="00E96960"/>
    <w:rsid w:val="00E978A5"/>
    <w:rsid w:val="00EA17A4"/>
    <w:rsid w:val="00EA22EA"/>
    <w:rsid w:val="00EA3E13"/>
    <w:rsid w:val="00EA64EE"/>
    <w:rsid w:val="00EB47F3"/>
    <w:rsid w:val="00EC3E30"/>
    <w:rsid w:val="00EC787D"/>
    <w:rsid w:val="00ED33E2"/>
    <w:rsid w:val="00ED6F7A"/>
    <w:rsid w:val="00ED6F83"/>
    <w:rsid w:val="00EE2282"/>
    <w:rsid w:val="00EF4772"/>
    <w:rsid w:val="00F02DC9"/>
    <w:rsid w:val="00F0475C"/>
    <w:rsid w:val="00F07202"/>
    <w:rsid w:val="00F11141"/>
    <w:rsid w:val="00F12FAA"/>
    <w:rsid w:val="00F13FFE"/>
    <w:rsid w:val="00F178C0"/>
    <w:rsid w:val="00F17B05"/>
    <w:rsid w:val="00F2171F"/>
    <w:rsid w:val="00F262DD"/>
    <w:rsid w:val="00F31F13"/>
    <w:rsid w:val="00F36071"/>
    <w:rsid w:val="00F36389"/>
    <w:rsid w:val="00F378F4"/>
    <w:rsid w:val="00F443E7"/>
    <w:rsid w:val="00F61D77"/>
    <w:rsid w:val="00F6205E"/>
    <w:rsid w:val="00F65531"/>
    <w:rsid w:val="00F76041"/>
    <w:rsid w:val="00F80CAC"/>
    <w:rsid w:val="00F81092"/>
    <w:rsid w:val="00F8411D"/>
    <w:rsid w:val="00F9288E"/>
    <w:rsid w:val="00F928D4"/>
    <w:rsid w:val="00F93130"/>
    <w:rsid w:val="00F93CFF"/>
    <w:rsid w:val="00F94D9E"/>
    <w:rsid w:val="00F95BAE"/>
    <w:rsid w:val="00F96206"/>
    <w:rsid w:val="00F96F6F"/>
    <w:rsid w:val="00FA4327"/>
    <w:rsid w:val="00FA4EDC"/>
    <w:rsid w:val="00FA7B72"/>
    <w:rsid w:val="00FA7CD6"/>
    <w:rsid w:val="00FD3A26"/>
    <w:rsid w:val="00FD51F4"/>
    <w:rsid w:val="00FD5B37"/>
    <w:rsid w:val="00FD7715"/>
    <w:rsid w:val="00FF2DAB"/>
    <w:rsid w:val="00FF3A9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AEBB9D"/>
  <w14:defaultImageDpi w14:val="330"/>
  <w15:docId w15:val="{F4B2F6D2-FF23-8747-8123-C89A0882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6" w:lineRule="auto"/>
    </w:pPr>
    <w:rPr>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Nmerodelnea1">
    <w:name w:val="Número de línea1"/>
    <w:basedOn w:val="Fuentedeprrafopredeter1"/>
  </w:style>
  <w:style w:type="character" w:styleId="Hipervnculo">
    <w:name w:val="Hyperlink"/>
    <w:basedOn w:val="Fuentedeprrafopredeter1"/>
  </w:style>
  <w:style w:type="character" w:customStyle="1" w:styleId="EndNoteBibliographyTitleCar">
    <w:name w:val="EndNote Bibliography Title Car"/>
    <w:rPr>
      <w:rFonts w:ascii="Calibri" w:hAnsi="Calibri"/>
      <w:lang w:val="en-US"/>
    </w:rPr>
  </w:style>
  <w:style w:type="character" w:customStyle="1" w:styleId="EndNoteBibliographyCar">
    <w:name w:val="EndNote Bibliography Car"/>
    <w:rPr>
      <w:rFonts w:ascii="Calibri" w:hAnsi="Calibri"/>
      <w:lang w:val="en-US"/>
    </w:rPr>
  </w:style>
  <w:style w:type="character" w:customStyle="1" w:styleId="Refdecomentario1">
    <w:name w:val="Ref. de comentario1"/>
    <w:rPr>
      <w:sz w:val="18"/>
      <w:szCs w:val="18"/>
    </w:rPr>
  </w:style>
  <w:style w:type="character" w:customStyle="1" w:styleId="TextocomentarioCar">
    <w:name w:val="Texto comentario Car"/>
  </w:style>
  <w:style w:type="character" w:customStyle="1" w:styleId="TextocomentarioCar1">
    <w:name w:val="Texto comentario Car1"/>
    <w:rPr>
      <w:sz w:val="20"/>
      <w:szCs w:val="20"/>
    </w:rPr>
  </w:style>
  <w:style w:type="character" w:customStyle="1" w:styleId="TextodegloboCar">
    <w:name w:val="Texto de globo Car"/>
    <w:basedOn w:val="Fuentedeprrafopredeter1"/>
  </w:style>
  <w:style w:type="character" w:customStyle="1" w:styleId="AsuntodelcomentarioCar">
    <w:name w:val="Asunto del comentario Car"/>
    <w:basedOn w:val="TextocomentarioCar"/>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TextocomentarioCar2">
    <w:name w:val="Texto comentario Car2"/>
    <w:rPr>
      <w:sz w:val="24"/>
      <w:szCs w:val="24"/>
    </w:rPr>
  </w:style>
  <w:style w:type="character" w:styleId="Nmerodelnea">
    <w:name w:val="line number"/>
  </w:style>
  <w:style w:type="paragraph" w:customStyle="1" w:styleId="Encapalament">
    <w:name w:val="Encapçalament"/>
    <w:basedOn w:val="Normal"/>
    <w:next w:val="Textoindependiente"/>
    <w:pPr>
      <w:keepNext/>
      <w:spacing w:before="240" w:after="120"/>
    </w:pPr>
  </w:style>
  <w:style w:type="paragraph" w:styleId="Textoindependiente">
    <w:name w:val="Body Text"/>
    <w:basedOn w:val="Normal"/>
    <w:pPr>
      <w:spacing w:after="120"/>
    </w:pPr>
  </w:style>
  <w:style w:type="paragraph" w:styleId="Lista">
    <w:name w:val="List"/>
    <w:basedOn w:val="Textoindependiente"/>
  </w:style>
  <w:style w:type="paragraph" w:customStyle="1" w:styleId="Llegenda">
    <w:name w:val="Llegenda"/>
    <w:basedOn w:val="Normal"/>
    <w:pPr>
      <w:suppressLineNumbers/>
      <w:spacing w:before="120" w:after="120"/>
    </w:pPr>
  </w:style>
  <w:style w:type="paragraph" w:customStyle="1" w:styleId="ndex">
    <w:name w:val="Índex"/>
    <w:basedOn w:val="Normal"/>
    <w:pPr>
      <w:suppressLineNumbers/>
    </w:pPr>
  </w:style>
  <w:style w:type="paragraph" w:customStyle="1" w:styleId="EndNoteBibliographyTitle">
    <w:name w:val="EndNote Bibliography Title"/>
    <w:basedOn w:val="Normal"/>
    <w:pPr>
      <w:spacing w:after="0"/>
      <w:jc w:val="center"/>
    </w:pPr>
    <w:rPr>
      <w:rFonts w:ascii="Calibri" w:hAnsi="Calibri" w:cs="Calibri"/>
    </w:rPr>
  </w:style>
  <w:style w:type="paragraph" w:customStyle="1" w:styleId="EndNoteBibliography">
    <w:name w:val="EndNote Bibliography"/>
    <w:basedOn w:val="Normal"/>
    <w:pPr>
      <w:spacing w:line="240" w:lineRule="atLeast"/>
    </w:pPr>
    <w:rPr>
      <w:rFonts w:ascii="Calibri" w:hAnsi="Calibri" w:cs="Calibri"/>
    </w:rPr>
  </w:style>
  <w:style w:type="paragraph" w:customStyle="1" w:styleId="Textocomentario1">
    <w:name w:val="Texto comentario1"/>
    <w:basedOn w:val="Normal"/>
    <w:pPr>
      <w:spacing w:after="0" w:line="100" w:lineRule="atLeast"/>
    </w:pPr>
  </w:style>
  <w:style w:type="paragraph" w:customStyle="1" w:styleId="Textodeglobo1">
    <w:name w:val="Texto de globo1"/>
    <w:basedOn w:val="Normal"/>
    <w:pPr>
      <w:spacing w:after="0" w:line="100" w:lineRule="atLeast"/>
    </w:pPr>
  </w:style>
  <w:style w:type="paragraph" w:customStyle="1" w:styleId="Asuntodelcomentario1">
    <w:name w:val="Asunto del comentario1"/>
    <w:basedOn w:val="Textocomentario1"/>
    <w:pPr>
      <w:suppressAutoHyphens w:val="0"/>
      <w:spacing w:after="160"/>
    </w:pPr>
  </w:style>
  <w:style w:type="paragraph" w:styleId="Encabezado">
    <w:name w:val="header"/>
    <w:basedOn w:val="Normal"/>
    <w:pPr>
      <w:suppressLineNumbers/>
      <w:tabs>
        <w:tab w:val="center" w:pos="4252"/>
        <w:tab w:val="right" w:pos="8504"/>
      </w:tabs>
      <w:spacing w:after="0" w:line="100" w:lineRule="atLeast"/>
    </w:pPr>
  </w:style>
  <w:style w:type="paragraph" w:styleId="Piedepgina">
    <w:name w:val="footer"/>
    <w:basedOn w:val="Normal"/>
    <w:pPr>
      <w:suppressLineNumbers/>
      <w:tabs>
        <w:tab w:val="center" w:pos="4252"/>
        <w:tab w:val="right" w:pos="8504"/>
      </w:tabs>
      <w:spacing w:after="0" w:line="100" w:lineRule="atLeast"/>
    </w:pPr>
  </w:style>
  <w:style w:type="paragraph" w:customStyle="1" w:styleId="Revisin1">
    <w:name w:val="Revisión1"/>
    <w:pPr>
      <w:suppressAutoHyphens/>
      <w:spacing w:line="100" w:lineRule="atLeast"/>
    </w:pPr>
    <w:rPr>
      <w:lang w:val="es-ES_tradnl" w:eastAsia="es-ES_tradnl"/>
    </w:rPr>
  </w:style>
  <w:style w:type="paragraph" w:styleId="Textodeglobo">
    <w:name w:val="Balloon Text"/>
    <w:basedOn w:val="Normal"/>
    <w:link w:val="TextodegloboCar1"/>
    <w:uiPriority w:val="99"/>
    <w:semiHidden/>
    <w:unhideWhenUsed/>
    <w:rsid w:val="002C3DFF"/>
    <w:pPr>
      <w:spacing w:after="0" w:line="240" w:lineRule="auto"/>
    </w:pPr>
    <w:rPr>
      <w:sz w:val="18"/>
      <w:szCs w:val="18"/>
    </w:rPr>
  </w:style>
  <w:style w:type="character" w:customStyle="1" w:styleId="TextodegloboCar1">
    <w:name w:val="Texto de globo Car1"/>
    <w:link w:val="Textodeglobo"/>
    <w:uiPriority w:val="99"/>
    <w:semiHidden/>
    <w:rsid w:val="002C3DFF"/>
    <w:rPr>
      <w:sz w:val="18"/>
      <w:szCs w:val="18"/>
    </w:rPr>
  </w:style>
  <w:style w:type="character" w:styleId="Refdecomentario">
    <w:name w:val="annotation reference"/>
    <w:uiPriority w:val="99"/>
    <w:semiHidden/>
    <w:unhideWhenUsed/>
    <w:rsid w:val="001B3822"/>
    <w:rPr>
      <w:sz w:val="16"/>
      <w:szCs w:val="16"/>
    </w:rPr>
  </w:style>
  <w:style w:type="paragraph" w:styleId="Textocomentario">
    <w:name w:val="annotation text"/>
    <w:basedOn w:val="Normal"/>
    <w:link w:val="TextocomentarioCar3"/>
    <w:uiPriority w:val="99"/>
    <w:semiHidden/>
    <w:unhideWhenUsed/>
    <w:rsid w:val="001B3822"/>
  </w:style>
  <w:style w:type="character" w:customStyle="1" w:styleId="TextocomentarioCar3">
    <w:name w:val="Texto comentario Car3"/>
    <w:link w:val="Textocomentario"/>
    <w:uiPriority w:val="99"/>
    <w:semiHidden/>
    <w:rsid w:val="001B3822"/>
    <w:rPr>
      <w:lang w:val="es-ES_tradnl" w:eastAsia="es-ES_tradnl"/>
    </w:rPr>
  </w:style>
  <w:style w:type="paragraph" w:styleId="Asuntodelcomentario">
    <w:name w:val="annotation subject"/>
    <w:basedOn w:val="Textocomentario"/>
    <w:next w:val="Textocomentario"/>
    <w:link w:val="AsuntodelcomentarioCar1"/>
    <w:uiPriority w:val="99"/>
    <w:semiHidden/>
    <w:unhideWhenUsed/>
    <w:rsid w:val="001B3822"/>
    <w:rPr>
      <w:b/>
      <w:bCs/>
    </w:rPr>
  </w:style>
  <w:style w:type="character" w:customStyle="1" w:styleId="AsuntodelcomentarioCar1">
    <w:name w:val="Asunto del comentario Car1"/>
    <w:link w:val="Asuntodelcomentario"/>
    <w:uiPriority w:val="99"/>
    <w:semiHidden/>
    <w:rsid w:val="001B3822"/>
    <w:rPr>
      <w:b/>
      <w:bCs/>
      <w:lang w:val="es-ES_tradnl" w:eastAsia="es-ES_tradnl"/>
    </w:rPr>
  </w:style>
  <w:style w:type="paragraph" w:styleId="Revisin">
    <w:name w:val="Revision"/>
    <w:hidden/>
    <w:uiPriority w:val="71"/>
    <w:unhideWhenUsed/>
    <w:rsid w:val="00AC6EDB"/>
    <w:rPr>
      <w:lang w:val="es-ES_tradnl" w:eastAsia="es-ES_tradnl"/>
    </w:rPr>
  </w:style>
  <w:style w:type="paragraph" w:styleId="Mapadeldocumento">
    <w:name w:val="Document Map"/>
    <w:basedOn w:val="Normal"/>
    <w:link w:val="MapadeldocumentoCar"/>
    <w:uiPriority w:val="99"/>
    <w:semiHidden/>
    <w:unhideWhenUsed/>
    <w:rsid w:val="00CC5995"/>
    <w:pPr>
      <w:spacing w:after="0" w:line="240" w:lineRule="auto"/>
    </w:pPr>
    <w:rPr>
      <w:sz w:val="24"/>
      <w:szCs w:val="24"/>
    </w:rPr>
  </w:style>
  <w:style w:type="character" w:customStyle="1" w:styleId="MapadeldocumentoCar">
    <w:name w:val="Mapa del documento Car"/>
    <w:basedOn w:val="Fuentedeprrafopredeter"/>
    <w:link w:val="Mapadeldocumento"/>
    <w:uiPriority w:val="99"/>
    <w:semiHidden/>
    <w:rsid w:val="00CC5995"/>
    <w:rPr>
      <w:sz w:val="24"/>
      <w:szCs w:val="24"/>
      <w:lang w:val="es-ES_tradnl" w:eastAsia="es-ES_tradnl"/>
    </w:rPr>
  </w:style>
  <w:style w:type="character" w:customStyle="1" w:styleId="apple-converted-space">
    <w:name w:val="apple-converted-space"/>
    <w:basedOn w:val="Fuentedeprrafopredeter"/>
    <w:rsid w:val="00CF7850"/>
  </w:style>
  <w:style w:type="character" w:styleId="nfasis">
    <w:name w:val="Emphasis"/>
    <w:basedOn w:val="Fuentedeprrafopredeter"/>
    <w:uiPriority w:val="20"/>
    <w:qFormat/>
    <w:rsid w:val="00071EB3"/>
    <w:rPr>
      <w:i/>
      <w:iCs/>
    </w:rPr>
  </w:style>
  <w:style w:type="paragraph" w:styleId="Prrafodelista">
    <w:name w:val="List Paragraph"/>
    <w:basedOn w:val="Normal"/>
    <w:uiPriority w:val="72"/>
    <w:qFormat/>
    <w:rsid w:val="008E1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930619">
      <w:bodyDiv w:val="1"/>
      <w:marLeft w:val="0"/>
      <w:marRight w:val="0"/>
      <w:marTop w:val="0"/>
      <w:marBottom w:val="0"/>
      <w:divBdr>
        <w:top w:val="none" w:sz="0" w:space="0" w:color="auto"/>
        <w:left w:val="none" w:sz="0" w:space="0" w:color="auto"/>
        <w:bottom w:val="none" w:sz="0" w:space="0" w:color="auto"/>
        <w:right w:val="none" w:sz="0" w:space="0" w:color="auto"/>
      </w:divBdr>
      <w:divsChild>
        <w:div w:id="1606886584">
          <w:marLeft w:val="0"/>
          <w:marRight w:val="0"/>
          <w:marTop w:val="0"/>
          <w:marBottom w:val="0"/>
          <w:divBdr>
            <w:top w:val="none" w:sz="0" w:space="0" w:color="auto"/>
            <w:left w:val="none" w:sz="0" w:space="0" w:color="auto"/>
            <w:bottom w:val="none" w:sz="0" w:space="0" w:color="auto"/>
            <w:right w:val="none" w:sz="0" w:space="0" w:color="auto"/>
          </w:divBdr>
          <w:divsChild>
            <w:div w:id="971207303">
              <w:marLeft w:val="0"/>
              <w:marRight w:val="0"/>
              <w:marTop w:val="0"/>
              <w:marBottom w:val="0"/>
              <w:divBdr>
                <w:top w:val="none" w:sz="0" w:space="0" w:color="auto"/>
                <w:left w:val="none" w:sz="0" w:space="0" w:color="auto"/>
                <w:bottom w:val="none" w:sz="0" w:space="0" w:color="auto"/>
                <w:right w:val="none" w:sz="0" w:space="0" w:color="auto"/>
              </w:divBdr>
              <w:divsChild>
                <w:div w:id="5620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8745">
      <w:bodyDiv w:val="1"/>
      <w:marLeft w:val="0"/>
      <w:marRight w:val="0"/>
      <w:marTop w:val="0"/>
      <w:marBottom w:val="0"/>
      <w:divBdr>
        <w:top w:val="none" w:sz="0" w:space="0" w:color="auto"/>
        <w:left w:val="none" w:sz="0" w:space="0" w:color="auto"/>
        <w:bottom w:val="none" w:sz="0" w:space="0" w:color="auto"/>
        <w:right w:val="none" w:sz="0" w:space="0" w:color="auto"/>
      </w:divBdr>
    </w:div>
    <w:div w:id="1136028773">
      <w:bodyDiv w:val="1"/>
      <w:marLeft w:val="0"/>
      <w:marRight w:val="0"/>
      <w:marTop w:val="0"/>
      <w:marBottom w:val="0"/>
      <w:divBdr>
        <w:top w:val="none" w:sz="0" w:space="0" w:color="auto"/>
        <w:left w:val="none" w:sz="0" w:space="0" w:color="auto"/>
        <w:bottom w:val="none" w:sz="0" w:space="0" w:color="auto"/>
        <w:right w:val="none" w:sz="0" w:space="0" w:color="auto"/>
      </w:divBdr>
      <w:divsChild>
        <w:div w:id="749011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435486">
              <w:marLeft w:val="0"/>
              <w:marRight w:val="0"/>
              <w:marTop w:val="0"/>
              <w:marBottom w:val="0"/>
              <w:divBdr>
                <w:top w:val="none" w:sz="0" w:space="0" w:color="auto"/>
                <w:left w:val="none" w:sz="0" w:space="0" w:color="auto"/>
                <w:bottom w:val="none" w:sz="0" w:space="0" w:color="auto"/>
                <w:right w:val="none" w:sz="0" w:space="0" w:color="auto"/>
              </w:divBdr>
              <w:divsChild>
                <w:div w:id="19451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5271">
      <w:bodyDiv w:val="1"/>
      <w:marLeft w:val="0"/>
      <w:marRight w:val="0"/>
      <w:marTop w:val="0"/>
      <w:marBottom w:val="0"/>
      <w:divBdr>
        <w:top w:val="none" w:sz="0" w:space="0" w:color="auto"/>
        <w:left w:val="none" w:sz="0" w:space="0" w:color="auto"/>
        <w:bottom w:val="none" w:sz="0" w:space="0" w:color="auto"/>
        <w:right w:val="none" w:sz="0" w:space="0" w:color="auto"/>
      </w:divBdr>
      <w:divsChild>
        <w:div w:id="1106970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907643">
              <w:marLeft w:val="0"/>
              <w:marRight w:val="0"/>
              <w:marTop w:val="0"/>
              <w:marBottom w:val="0"/>
              <w:divBdr>
                <w:top w:val="none" w:sz="0" w:space="0" w:color="auto"/>
                <w:left w:val="none" w:sz="0" w:space="0" w:color="auto"/>
                <w:bottom w:val="none" w:sz="0" w:space="0" w:color="auto"/>
                <w:right w:val="none" w:sz="0" w:space="0" w:color="auto"/>
              </w:divBdr>
              <w:divsChild>
                <w:div w:id="621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03127">
      <w:bodyDiv w:val="1"/>
      <w:marLeft w:val="0"/>
      <w:marRight w:val="0"/>
      <w:marTop w:val="0"/>
      <w:marBottom w:val="0"/>
      <w:divBdr>
        <w:top w:val="none" w:sz="0" w:space="0" w:color="auto"/>
        <w:left w:val="none" w:sz="0" w:space="0" w:color="auto"/>
        <w:bottom w:val="none" w:sz="0" w:space="0" w:color="auto"/>
        <w:right w:val="none" w:sz="0" w:space="0" w:color="auto"/>
      </w:divBdr>
      <w:divsChild>
        <w:div w:id="1408764685">
          <w:marLeft w:val="0"/>
          <w:marRight w:val="0"/>
          <w:marTop w:val="0"/>
          <w:marBottom w:val="0"/>
          <w:divBdr>
            <w:top w:val="none" w:sz="0" w:space="0" w:color="auto"/>
            <w:left w:val="none" w:sz="0" w:space="0" w:color="auto"/>
            <w:bottom w:val="none" w:sz="0" w:space="0" w:color="auto"/>
            <w:right w:val="none" w:sz="0" w:space="0" w:color="auto"/>
          </w:divBdr>
        </w:div>
      </w:divsChild>
    </w:div>
    <w:div w:id="1893155036">
      <w:bodyDiv w:val="1"/>
      <w:marLeft w:val="0"/>
      <w:marRight w:val="0"/>
      <w:marTop w:val="0"/>
      <w:marBottom w:val="0"/>
      <w:divBdr>
        <w:top w:val="none" w:sz="0" w:space="0" w:color="auto"/>
        <w:left w:val="none" w:sz="0" w:space="0" w:color="auto"/>
        <w:bottom w:val="none" w:sz="0" w:space="0" w:color="auto"/>
        <w:right w:val="none" w:sz="0" w:space="0" w:color="auto"/>
      </w:divBdr>
      <w:divsChild>
        <w:div w:id="298269559">
          <w:marLeft w:val="0"/>
          <w:marRight w:val="0"/>
          <w:marTop w:val="0"/>
          <w:marBottom w:val="0"/>
          <w:divBdr>
            <w:top w:val="none" w:sz="0" w:space="0" w:color="auto"/>
            <w:left w:val="none" w:sz="0" w:space="0" w:color="auto"/>
            <w:bottom w:val="none" w:sz="0" w:space="0" w:color="auto"/>
            <w:right w:val="none" w:sz="0" w:space="0" w:color="auto"/>
          </w:divBdr>
          <w:divsChild>
            <w:div w:id="663776631">
              <w:marLeft w:val="0"/>
              <w:marRight w:val="0"/>
              <w:marTop w:val="0"/>
              <w:marBottom w:val="0"/>
              <w:divBdr>
                <w:top w:val="none" w:sz="0" w:space="0" w:color="auto"/>
                <w:left w:val="none" w:sz="0" w:space="0" w:color="auto"/>
                <w:bottom w:val="none" w:sz="0" w:space="0" w:color="auto"/>
                <w:right w:val="none" w:sz="0" w:space="0" w:color="auto"/>
              </w:divBdr>
              <w:divsChild>
                <w:div w:id="8530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384B-88B3-4CBC-BDEB-FBC9D2DFB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14</Pages>
  <Words>7956</Words>
  <Characters>43759</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CRAG</Company>
  <LinksUpToDate>false</LinksUpToDate>
  <CharactersWithSpaces>51612</CharactersWithSpaces>
  <SharedDoc>false</SharedDoc>
  <HLinks>
    <vt:vector size="18" baseType="variant">
      <vt:variant>
        <vt:i4>7798827</vt:i4>
      </vt:variant>
      <vt:variant>
        <vt:i4>6</vt:i4>
      </vt:variant>
      <vt:variant>
        <vt:i4>0</vt:i4>
      </vt:variant>
      <vt:variant>
        <vt:i4>5</vt:i4>
      </vt:variant>
      <vt:variant>
        <vt:lpwstr>http://rsb.info.nih.gov/ij/</vt:lpwstr>
      </vt:variant>
      <vt:variant>
        <vt:lpwstr/>
      </vt:variant>
      <vt:variant>
        <vt:i4>2097262</vt:i4>
      </vt:variant>
      <vt:variant>
        <vt:i4>3</vt:i4>
      </vt:variant>
      <vt:variant>
        <vt:i4>0</vt:i4>
      </vt:variant>
      <vt:variant>
        <vt:i4>5</vt:i4>
      </vt:variant>
      <vt:variant>
        <vt:lpwstr>https://imagej.nih.gov/ij/</vt:lpwstr>
      </vt:variant>
      <vt:variant>
        <vt:lpwstr/>
      </vt:variant>
      <vt:variant>
        <vt:i4>2097262</vt:i4>
      </vt:variant>
      <vt:variant>
        <vt:i4>0</vt:i4>
      </vt:variant>
      <vt:variant>
        <vt:i4>0</vt:i4>
      </vt:variant>
      <vt:variant>
        <vt:i4>5</vt:i4>
      </vt:variant>
      <vt:variant>
        <vt:lpwstr>https://imagej.nih.gov/ij/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 Bosch</dc:creator>
  <cp:keywords/>
  <dc:description/>
  <cp:lastModifiedBy>Isabel Betegon</cp:lastModifiedBy>
  <cp:revision>80</cp:revision>
  <cp:lastPrinted>1901-01-01T00:00:00Z</cp:lastPrinted>
  <dcterms:created xsi:type="dcterms:W3CDTF">2018-04-17T15:04:00Z</dcterms:created>
  <dcterms:modified xsi:type="dcterms:W3CDTF">2018-05-11T16:05:00Z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